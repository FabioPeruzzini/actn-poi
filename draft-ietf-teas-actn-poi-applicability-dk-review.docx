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6649013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123BB9">
        <w:rPr>
          <w:lang w:val="en-GB"/>
        </w:rPr>
        <w:t>3</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0C542702" w:rsidR="009E5988" w:rsidRPr="009E5988" w:rsidRDefault="009E5988" w:rsidP="009E5988">
      <w:r w:rsidRPr="009E5988">
        <w:t>This document considers the applicability of Abstraction and Control of TE Networks (ACTN) architecture to Packet Optical Integration (POI)in the context of IP/MPLS and Optical internetworking</w:t>
      </w:r>
      <w:ins w:id="0" w:author="Daniel King" w:date="2021-07-06T21:12:00Z">
        <w:r w:rsidR="00B41474">
          <w:t>. It</w:t>
        </w:r>
      </w:ins>
      <w:del w:id="1" w:author="Daniel King" w:date="2021-07-06T21:12:00Z">
        <w:r w:rsidRPr="009E5988" w:rsidDel="00B41474">
          <w:delText>,</w:delText>
        </w:r>
      </w:del>
      <w:r w:rsidRPr="009E5988">
        <w:t xml:space="preserve"> identif</w:t>
      </w:r>
      <w:del w:id="2" w:author="Daniel King" w:date="2021-07-06T21:12:00Z">
        <w:r w:rsidRPr="009E5988" w:rsidDel="00B41474">
          <w:delText>ying the YANG data models being defined by the IETF to support this deployment architecture as well as</w:delText>
        </w:r>
      </w:del>
      <w:ins w:id="3" w:author="Daniel King" w:date="2021-07-06T21:12:00Z">
        <w:r w:rsidR="00B41474">
          <w:t>ies the YANG data models being defined by the IETF to support this deployment architecture and</w:t>
        </w:r>
      </w:ins>
      <w:r w:rsidRPr="009E5988">
        <w:t xml:space="preserve"> specific scenarios relevant for Service Providers.</w:t>
      </w:r>
    </w:p>
    <w:p w14:paraId="6C501343" w14:textId="787F32B2" w:rsidR="009E5988" w:rsidRDefault="009E5988" w:rsidP="009E5988">
      <w:r w:rsidRPr="009E5988">
        <w:t xml:space="preserve">Existing IETF protocols and data models are identified for each multi-layer (packet over optical) scenario with </w:t>
      </w:r>
      <w:ins w:id="4" w:author="Daniel King" w:date="2021-07-06T21:15:00Z">
        <w:r w:rsidR="006C1A71">
          <w:t xml:space="preserve">a </w:t>
        </w:r>
      </w:ins>
      <w:ins w:id="5" w:author="Daniel King" w:date="2021-07-06T21:13:00Z">
        <w:r w:rsidR="006C1A71">
          <w:t>sp</w:t>
        </w:r>
      </w:ins>
      <w:ins w:id="6" w:author="Daniel King" w:date="2021-07-06T21:14:00Z">
        <w:r w:rsidR="006C1A71">
          <w:t>ecific</w:t>
        </w:r>
      </w:ins>
      <w:del w:id="7" w:author="Daniel King" w:date="2021-07-06T21:13:00Z">
        <w:r w:rsidRPr="009E5988" w:rsidDel="006C1A71">
          <w:delText>particular</w:delText>
        </w:r>
      </w:del>
      <w:r w:rsidRPr="009E5988">
        <w:t xml:space="preserve">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123BB9">
          <w:rPr>
            <w:webHidden/>
          </w:rPr>
          <w:t>3</w:t>
        </w:r>
        <w:r w:rsidR="00554724">
          <w:rPr>
            <w:webHidden/>
          </w:rPr>
          <w:fldChar w:fldCharType="end"/>
        </w:r>
      </w:hyperlink>
    </w:p>
    <w:p w14:paraId="75E4308A" w14:textId="77777777" w:rsidR="00554724" w:rsidRDefault="00B97F03">
      <w:pPr>
        <w:pStyle w:val="TOC1"/>
        <w:rPr>
          <w:rFonts w:asciiTheme="minorHAnsi" w:eastAsiaTheme="minorEastAsia" w:hAnsiTheme="minorHAnsi" w:cstheme="minorBidi"/>
          <w:sz w:val="22"/>
          <w:szCs w:val="22"/>
          <w:lang w:eastAsia="zh-CN"/>
        </w:rPr>
      </w:pPr>
      <w:hyperlink w:anchor="_Toc68604090" w:history="1">
        <w:r w:rsidR="00554724" w:rsidRPr="0090013F">
          <w:rPr>
            <w:rStyle w:val="Hyperlink"/>
          </w:rPr>
          <w:t>2. Reference architecture and network scenario</w:t>
        </w:r>
        <w:r w:rsidR="00554724">
          <w:rPr>
            <w:webHidden/>
          </w:rPr>
          <w:tab/>
        </w:r>
        <w:r w:rsidR="00554724">
          <w:rPr>
            <w:webHidden/>
          </w:rPr>
          <w:fldChar w:fldCharType="begin"/>
        </w:r>
        <w:r w:rsidR="00554724">
          <w:rPr>
            <w:webHidden/>
          </w:rPr>
          <w:instrText xml:space="preserve"> PAGEREF _Toc68604090 \h </w:instrText>
        </w:r>
        <w:r w:rsidR="00554724">
          <w:rPr>
            <w:webHidden/>
          </w:rPr>
        </w:r>
        <w:r w:rsidR="00554724">
          <w:rPr>
            <w:webHidden/>
          </w:rPr>
          <w:fldChar w:fldCharType="separate"/>
        </w:r>
        <w:r w:rsidR="00123BB9">
          <w:rPr>
            <w:webHidden/>
          </w:rPr>
          <w:t>4</w:t>
        </w:r>
        <w:r w:rsidR="00554724">
          <w:rPr>
            <w:webHidden/>
          </w:rPr>
          <w:fldChar w:fldCharType="end"/>
        </w:r>
      </w:hyperlink>
    </w:p>
    <w:p w14:paraId="4E270755" w14:textId="77777777" w:rsidR="00554724" w:rsidRDefault="00B97F03">
      <w:pPr>
        <w:pStyle w:val="TOC2"/>
        <w:rPr>
          <w:rFonts w:asciiTheme="minorHAnsi" w:eastAsiaTheme="minorEastAsia" w:hAnsiTheme="minorHAnsi" w:cstheme="minorBidi"/>
          <w:sz w:val="22"/>
          <w:szCs w:val="22"/>
          <w:lang w:eastAsia="zh-CN"/>
        </w:rPr>
      </w:pPr>
      <w:hyperlink w:anchor="_Toc68604091" w:history="1">
        <w:r w:rsidR="00554724" w:rsidRPr="0090013F">
          <w:rPr>
            <w:rStyle w:val="Hyperlink"/>
          </w:rPr>
          <w:t>2.1. L2/L3VPN Service Request in North Bound of MDSC</w:t>
        </w:r>
        <w:r w:rsidR="00554724">
          <w:rPr>
            <w:webHidden/>
          </w:rPr>
          <w:tab/>
        </w:r>
        <w:r w:rsidR="00554724">
          <w:rPr>
            <w:webHidden/>
          </w:rPr>
          <w:fldChar w:fldCharType="begin"/>
        </w:r>
        <w:r w:rsidR="00554724">
          <w:rPr>
            <w:webHidden/>
          </w:rPr>
          <w:instrText xml:space="preserve"> PAGEREF _Toc68604091 \h </w:instrText>
        </w:r>
        <w:r w:rsidR="00554724">
          <w:rPr>
            <w:webHidden/>
          </w:rPr>
        </w:r>
        <w:r w:rsidR="00554724">
          <w:rPr>
            <w:webHidden/>
          </w:rPr>
          <w:fldChar w:fldCharType="separate"/>
        </w:r>
        <w:r w:rsidR="00123BB9">
          <w:rPr>
            <w:webHidden/>
          </w:rPr>
          <w:t>8</w:t>
        </w:r>
        <w:r w:rsidR="00554724">
          <w:rPr>
            <w:webHidden/>
          </w:rPr>
          <w:fldChar w:fldCharType="end"/>
        </w:r>
      </w:hyperlink>
    </w:p>
    <w:p w14:paraId="4A51229E" w14:textId="77777777" w:rsidR="00554724" w:rsidRDefault="00B97F03">
      <w:pPr>
        <w:pStyle w:val="TOC2"/>
        <w:rPr>
          <w:rFonts w:asciiTheme="minorHAnsi" w:eastAsiaTheme="minorEastAsia" w:hAnsiTheme="minorHAnsi" w:cstheme="minorBidi"/>
          <w:sz w:val="22"/>
          <w:szCs w:val="22"/>
          <w:lang w:eastAsia="zh-CN"/>
        </w:rPr>
      </w:pPr>
      <w:hyperlink w:anchor="_Toc68604092" w:history="1">
        <w:r w:rsidR="00554724" w:rsidRPr="0090013F">
          <w:rPr>
            <w:rStyle w:val="Hyperlink"/>
          </w:rPr>
          <w:t>2.2. Service and Network Orchestration</w:t>
        </w:r>
        <w:r w:rsidR="00554724">
          <w:rPr>
            <w:webHidden/>
          </w:rPr>
          <w:tab/>
        </w:r>
        <w:r w:rsidR="00554724">
          <w:rPr>
            <w:webHidden/>
          </w:rPr>
          <w:fldChar w:fldCharType="begin"/>
        </w:r>
        <w:r w:rsidR="00554724">
          <w:rPr>
            <w:webHidden/>
          </w:rPr>
          <w:instrText xml:space="preserve"> PAGEREF _Toc68604092 \h </w:instrText>
        </w:r>
        <w:r w:rsidR="00554724">
          <w:rPr>
            <w:webHidden/>
          </w:rPr>
        </w:r>
        <w:r w:rsidR="00554724">
          <w:rPr>
            <w:webHidden/>
          </w:rPr>
          <w:fldChar w:fldCharType="separate"/>
        </w:r>
        <w:r w:rsidR="00123BB9">
          <w:rPr>
            <w:webHidden/>
          </w:rPr>
          <w:t>10</w:t>
        </w:r>
        <w:r w:rsidR="00554724">
          <w:rPr>
            <w:webHidden/>
          </w:rPr>
          <w:fldChar w:fldCharType="end"/>
        </w:r>
      </w:hyperlink>
    </w:p>
    <w:p w14:paraId="25A9DFF7" w14:textId="77777777" w:rsidR="00554724" w:rsidRDefault="00B97F03">
      <w:pPr>
        <w:pStyle w:val="TOC3"/>
        <w:rPr>
          <w:rFonts w:asciiTheme="minorHAnsi" w:eastAsiaTheme="minorEastAsia" w:hAnsiTheme="minorHAnsi" w:cstheme="minorBidi"/>
          <w:sz w:val="22"/>
          <w:szCs w:val="22"/>
          <w:lang w:eastAsia="zh-CN"/>
        </w:rPr>
      </w:pPr>
      <w:hyperlink w:anchor="_Toc68604093" w:history="1">
        <w:r w:rsidR="00554724" w:rsidRPr="0090013F">
          <w:rPr>
            <w:rStyle w:val="Hyperlink"/>
          </w:rPr>
          <w:t>2.2.1. Hard Isolation</w:t>
        </w:r>
        <w:r w:rsidR="00554724">
          <w:rPr>
            <w:webHidden/>
          </w:rPr>
          <w:tab/>
        </w:r>
        <w:r w:rsidR="00554724">
          <w:rPr>
            <w:webHidden/>
          </w:rPr>
          <w:fldChar w:fldCharType="begin"/>
        </w:r>
        <w:r w:rsidR="00554724">
          <w:rPr>
            <w:webHidden/>
          </w:rPr>
          <w:instrText xml:space="preserve"> PAGEREF _Toc68604093 \h </w:instrText>
        </w:r>
        <w:r w:rsidR="00554724">
          <w:rPr>
            <w:webHidden/>
          </w:rPr>
        </w:r>
        <w:r w:rsidR="00554724">
          <w:rPr>
            <w:webHidden/>
          </w:rPr>
          <w:fldChar w:fldCharType="separate"/>
        </w:r>
        <w:r w:rsidR="00123BB9">
          <w:rPr>
            <w:webHidden/>
          </w:rPr>
          <w:t>12</w:t>
        </w:r>
        <w:r w:rsidR="00554724">
          <w:rPr>
            <w:webHidden/>
          </w:rPr>
          <w:fldChar w:fldCharType="end"/>
        </w:r>
      </w:hyperlink>
    </w:p>
    <w:p w14:paraId="0101D509" w14:textId="77777777" w:rsidR="00554724" w:rsidRDefault="00B97F03">
      <w:pPr>
        <w:pStyle w:val="TOC3"/>
        <w:rPr>
          <w:rFonts w:asciiTheme="minorHAnsi" w:eastAsiaTheme="minorEastAsia" w:hAnsiTheme="minorHAnsi" w:cstheme="minorBidi"/>
          <w:sz w:val="22"/>
          <w:szCs w:val="22"/>
          <w:lang w:eastAsia="zh-CN"/>
        </w:rPr>
      </w:pPr>
      <w:hyperlink w:anchor="_Toc68604094" w:history="1">
        <w:r w:rsidR="00554724" w:rsidRPr="0090013F">
          <w:rPr>
            <w:rStyle w:val="Hyperlink"/>
          </w:rPr>
          <w:t>2.2.2. Shared Tunnel Selection</w:t>
        </w:r>
        <w:r w:rsidR="00554724">
          <w:rPr>
            <w:webHidden/>
          </w:rPr>
          <w:tab/>
        </w:r>
        <w:r w:rsidR="00554724">
          <w:rPr>
            <w:webHidden/>
          </w:rPr>
          <w:fldChar w:fldCharType="begin"/>
        </w:r>
        <w:r w:rsidR="00554724">
          <w:rPr>
            <w:webHidden/>
          </w:rPr>
          <w:instrText xml:space="preserve"> PAGEREF _Toc68604094 \h </w:instrText>
        </w:r>
        <w:r w:rsidR="00554724">
          <w:rPr>
            <w:webHidden/>
          </w:rPr>
        </w:r>
        <w:r w:rsidR="00554724">
          <w:rPr>
            <w:webHidden/>
          </w:rPr>
          <w:fldChar w:fldCharType="separate"/>
        </w:r>
        <w:r w:rsidR="00123BB9">
          <w:rPr>
            <w:webHidden/>
          </w:rPr>
          <w:t>12</w:t>
        </w:r>
        <w:r w:rsidR="00554724">
          <w:rPr>
            <w:webHidden/>
          </w:rPr>
          <w:fldChar w:fldCharType="end"/>
        </w:r>
      </w:hyperlink>
    </w:p>
    <w:p w14:paraId="3E5666A1" w14:textId="77777777" w:rsidR="00554724" w:rsidRDefault="00B97F03">
      <w:pPr>
        <w:pStyle w:val="TOC2"/>
        <w:rPr>
          <w:rFonts w:asciiTheme="minorHAnsi" w:eastAsiaTheme="minorEastAsia" w:hAnsiTheme="minorHAnsi" w:cstheme="minorBidi"/>
          <w:sz w:val="22"/>
          <w:szCs w:val="22"/>
          <w:lang w:eastAsia="zh-CN"/>
        </w:rPr>
      </w:pPr>
      <w:hyperlink w:anchor="_Toc68604095" w:history="1">
        <w:r w:rsidR="00554724" w:rsidRPr="0090013F">
          <w:rPr>
            <w:rStyle w:val="Hyperlink"/>
          </w:rPr>
          <w:t>2.3. IP/MPLS Domain Controller and NE Functions</w:t>
        </w:r>
        <w:r w:rsidR="00554724">
          <w:rPr>
            <w:webHidden/>
          </w:rPr>
          <w:tab/>
        </w:r>
        <w:r w:rsidR="00554724">
          <w:rPr>
            <w:webHidden/>
          </w:rPr>
          <w:fldChar w:fldCharType="begin"/>
        </w:r>
        <w:r w:rsidR="00554724">
          <w:rPr>
            <w:webHidden/>
          </w:rPr>
          <w:instrText xml:space="preserve"> PAGEREF _Toc68604095 \h </w:instrText>
        </w:r>
        <w:r w:rsidR="00554724">
          <w:rPr>
            <w:webHidden/>
          </w:rPr>
        </w:r>
        <w:r w:rsidR="00554724">
          <w:rPr>
            <w:webHidden/>
          </w:rPr>
          <w:fldChar w:fldCharType="separate"/>
        </w:r>
        <w:r w:rsidR="00123BB9">
          <w:rPr>
            <w:webHidden/>
          </w:rPr>
          <w:t>13</w:t>
        </w:r>
        <w:r w:rsidR="00554724">
          <w:rPr>
            <w:webHidden/>
          </w:rPr>
          <w:fldChar w:fldCharType="end"/>
        </w:r>
      </w:hyperlink>
    </w:p>
    <w:p w14:paraId="13ABF659" w14:textId="77777777" w:rsidR="00554724" w:rsidRDefault="00B97F03">
      <w:pPr>
        <w:pStyle w:val="TOC2"/>
        <w:rPr>
          <w:rFonts w:asciiTheme="minorHAnsi" w:eastAsiaTheme="minorEastAsia" w:hAnsiTheme="minorHAnsi" w:cstheme="minorBidi"/>
          <w:sz w:val="22"/>
          <w:szCs w:val="22"/>
          <w:lang w:eastAsia="zh-CN"/>
        </w:rPr>
      </w:pPr>
      <w:hyperlink w:anchor="_Toc68604096" w:history="1">
        <w:r w:rsidR="00554724" w:rsidRPr="0090013F">
          <w:rPr>
            <w:rStyle w:val="Hyperlink"/>
          </w:rPr>
          <w:t>2.4. Optical Domain Controller and NE Functions</w:t>
        </w:r>
        <w:r w:rsidR="00554724">
          <w:rPr>
            <w:webHidden/>
          </w:rPr>
          <w:tab/>
        </w:r>
        <w:r w:rsidR="00554724">
          <w:rPr>
            <w:webHidden/>
          </w:rPr>
          <w:fldChar w:fldCharType="begin"/>
        </w:r>
        <w:r w:rsidR="00554724">
          <w:rPr>
            <w:webHidden/>
          </w:rPr>
          <w:instrText xml:space="preserve"> PAGEREF _Toc68604096 \h </w:instrText>
        </w:r>
        <w:r w:rsidR="00554724">
          <w:rPr>
            <w:webHidden/>
          </w:rPr>
        </w:r>
        <w:r w:rsidR="00554724">
          <w:rPr>
            <w:webHidden/>
          </w:rPr>
          <w:fldChar w:fldCharType="separate"/>
        </w:r>
        <w:r w:rsidR="00123BB9">
          <w:rPr>
            <w:webHidden/>
          </w:rPr>
          <w:t>15</w:t>
        </w:r>
        <w:r w:rsidR="00554724">
          <w:rPr>
            <w:webHidden/>
          </w:rPr>
          <w:fldChar w:fldCharType="end"/>
        </w:r>
      </w:hyperlink>
    </w:p>
    <w:p w14:paraId="47167AB1" w14:textId="1E58C183" w:rsidR="00554724" w:rsidRDefault="00B97F03">
      <w:pPr>
        <w:pStyle w:val="TOC1"/>
        <w:rPr>
          <w:rFonts w:asciiTheme="minorHAnsi" w:eastAsiaTheme="minorEastAsia" w:hAnsiTheme="minorHAnsi" w:cstheme="minorBidi"/>
          <w:sz w:val="22"/>
          <w:szCs w:val="22"/>
          <w:lang w:eastAsia="zh-CN"/>
        </w:rPr>
      </w:pPr>
      <w:r>
        <w:fldChar w:fldCharType="begin"/>
      </w:r>
      <w:r>
        <w:instrText xml:space="preserve"> HYPERLINK \l "_Toc68604097" </w:instrText>
      </w:r>
      <w:r>
        <w:fldChar w:fldCharType="separate"/>
      </w:r>
      <w:r w:rsidR="00554724" w:rsidRPr="0090013F">
        <w:rPr>
          <w:rStyle w:val="Hyperlink"/>
        </w:rPr>
        <w:t xml:space="preserve">3. Interface </w:t>
      </w:r>
      <w:del w:id="8" w:author="Daniel King" w:date="2021-07-06T21:15:00Z">
        <w:r w:rsidR="00554724" w:rsidRPr="0090013F" w:rsidDel="006C1A71">
          <w:rPr>
            <w:rStyle w:val="Hyperlink"/>
          </w:rPr>
          <w:delText xml:space="preserve">protocols </w:delText>
        </w:r>
      </w:del>
      <w:ins w:id="9" w:author="Daniel King" w:date="2021-07-06T21:15:00Z">
        <w:r w:rsidR="006C1A71">
          <w:rPr>
            <w:rStyle w:val="Hyperlink"/>
          </w:rPr>
          <w:t>P</w:t>
        </w:r>
        <w:r w:rsidR="006C1A71" w:rsidRPr="0090013F">
          <w:rPr>
            <w:rStyle w:val="Hyperlink"/>
          </w:rPr>
          <w:t xml:space="preserve">rotocols </w:t>
        </w:r>
      </w:ins>
      <w:r w:rsidR="00554724" w:rsidRPr="0090013F">
        <w:rPr>
          <w:rStyle w:val="Hyperlink"/>
        </w:rPr>
        <w:t xml:space="preserve">and YANG </w:t>
      </w:r>
      <w:ins w:id="10" w:author="Daniel King" w:date="2021-07-06T21:15:00Z">
        <w:r w:rsidR="006C1A71">
          <w:rPr>
            <w:rStyle w:val="Hyperlink"/>
          </w:rPr>
          <w:t>D</w:t>
        </w:r>
      </w:ins>
      <w:del w:id="11" w:author="Daniel King" w:date="2021-07-06T21:15:00Z">
        <w:r w:rsidR="00554724" w:rsidRPr="0090013F" w:rsidDel="006C1A71">
          <w:rPr>
            <w:rStyle w:val="Hyperlink"/>
          </w:rPr>
          <w:delText>d</w:delText>
        </w:r>
      </w:del>
      <w:r w:rsidR="00554724" w:rsidRPr="0090013F">
        <w:rPr>
          <w:rStyle w:val="Hyperlink"/>
        </w:rPr>
        <w:t xml:space="preserve">ata </w:t>
      </w:r>
      <w:ins w:id="12" w:author="Daniel King" w:date="2021-07-06T21:15:00Z">
        <w:r w:rsidR="006C1A71">
          <w:rPr>
            <w:rStyle w:val="Hyperlink"/>
          </w:rPr>
          <w:t>M</w:t>
        </w:r>
      </w:ins>
      <w:del w:id="13" w:author="Daniel King" w:date="2021-07-06T21:15:00Z">
        <w:r w:rsidR="00554724" w:rsidRPr="0090013F" w:rsidDel="006C1A71">
          <w:rPr>
            <w:rStyle w:val="Hyperlink"/>
          </w:rPr>
          <w:delText>m</w:delText>
        </w:r>
      </w:del>
      <w:r w:rsidR="00554724" w:rsidRPr="0090013F">
        <w:rPr>
          <w:rStyle w:val="Hyperlink"/>
        </w:rPr>
        <w:t>odels for the MPIs</w:t>
      </w:r>
      <w:r w:rsidR="00554724">
        <w:rPr>
          <w:webHidden/>
        </w:rPr>
        <w:tab/>
      </w:r>
      <w:r w:rsidR="00554724">
        <w:rPr>
          <w:webHidden/>
        </w:rPr>
        <w:fldChar w:fldCharType="begin"/>
      </w:r>
      <w:r w:rsidR="00554724">
        <w:rPr>
          <w:webHidden/>
        </w:rPr>
        <w:instrText xml:space="preserve"> PAGEREF _Toc68604097 \h </w:instrText>
      </w:r>
      <w:r w:rsidR="00554724">
        <w:rPr>
          <w:webHidden/>
        </w:rPr>
      </w:r>
      <w:r w:rsidR="00554724">
        <w:rPr>
          <w:webHidden/>
        </w:rPr>
        <w:fldChar w:fldCharType="separate"/>
      </w:r>
      <w:r w:rsidR="00123BB9">
        <w:rPr>
          <w:webHidden/>
        </w:rPr>
        <w:t>15</w:t>
      </w:r>
      <w:r w:rsidR="00554724">
        <w:rPr>
          <w:webHidden/>
        </w:rPr>
        <w:fldChar w:fldCharType="end"/>
      </w:r>
      <w:r>
        <w:fldChar w:fldCharType="end"/>
      </w:r>
    </w:p>
    <w:p w14:paraId="446DA148" w14:textId="6033CFCD" w:rsidR="00554724" w:rsidRDefault="00B97F03">
      <w:pPr>
        <w:pStyle w:val="TOC2"/>
        <w:rPr>
          <w:rFonts w:asciiTheme="minorHAnsi" w:eastAsiaTheme="minorEastAsia" w:hAnsiTheme="minorHAnsi" w:cstheme="minorBidi"/>
          <w:sz w:val="22"/>
          <w:szCs w:val="22"/>
          <w:lang w:eastAsia="zh-CN"/>
        </w:rPr>
      </w:pPr>
      <w:r>
        <w:fldChar w:fldCharType="begin"/>
      </w:r>
      <w:r>
        <w:instrText xml:space="preserve"> HYPERLINK \l "_Toc68604098" </w:instrText>
      </w:r>
      <w:r>
        <w:fldChar w:fldCharType="separate"/>
      </w:r>
      <w:r w:rsidR="00554724" w:rsidRPr="0090013F">
        <w:rPr>
          <w:rStyle w:val="Hyperlink"/>
        </w:rPr>
        <w:t xml:space="preserve">3.1. RESTCONF </w:t>
      </w:r>
      <w:ins w:id="14" w:author="Daniel King" w:date="2021-07-06T21:15:00Z">
        <w:r w:rsidR="006C1A71">
          <w:rPr>
            <w:rStyle w:val="Hyperlink"/>
          </w:rPr>
          <w:t>P</w:t>
        </w:r>
      </w:ins>
      <w:del w:id="15" w:author="Daniel King" w:date="2021-07-06T21:15:00Z">
        <w:r w:rsidR="00554724" w:rsidRPr="0090013F" w:rsidDel="006C1A71">
          <w:rPr>
            <w:rStyle w:val="Hyperlink"/>
          </w:rPr>
          <w:delText>p</w:delText>
        </w:r>
      </w:del>
      <w:r w:rsidR="00554724" w:rsidRPr="0090013F">
        <w:rPr>
          <w:rStyle w:val="Hyperlink"/>
        </w:rPr>
        <w:t>rotocol at the MPIs</w:t>
      </w:r>
      <w:r w:rsidR="00554724">
        <w:rPr>
          <w:webHidden/>
        </w:rPr>
        <w:tab/>
      </w:r>
      <w:r w:rsidR="00554724">
        <w:rPr>
          <w:webHidden/>
        </w:rPr>
        <w:fldChar w:fldCharType="begin"/>
      </w:r>
      <w:r w:rsidR="00554724">
        <w:rPr>
          <w:webHidden/>
        </w:rPr>
        <w:instrText xml:space="preserve"> PAGEREF _Toc68604098 \h </w:instrText>
      </w:r>
      <w:r w:rsidR="00554724">
        <w:rPr>
          <w:webHidden/>
        </w:rPr>
      </w:r>
      <w:r w:rsidR="00554724">
        <w:rPr>
          <w:webHidden/>
        </w:rPr>
        <w:fldChar w:fldCharType="separate"/>
      </w:r>
      <w:r w:rsidR="00123BB9">
        <w:rPr>
          <w:webHidden/>
        </w:rPr>
        <w:t>15</w:t>
      </w:r>
      <w:r w:rsidR="00554724">
        <w:rPr>
          <w:webHidden/>
        </w:rPr>
        <w:fldChar w:fldCharType="end"/>
      </w:r>
      <w:r>
        <w:fldChar w:fldCharType="end"/>
      </w:r>
    </w:p>
    <w:p w14:paraId="3CD11DD9" w14:textId="7B4882A3" w:rsidR="00554724" w:rsidRDefault="00B97F03">
      <w:pPr>
        <w:pStyle w:val="TOC2"/>
        <w:rPr>
          <w:rFonts w:asciiTheme="minorHAnsi" w:eastAsiaTheme="minorEastAsia" w:hAnsiTheme="minorHAnsi" w:cstheme="minorBidi"/>
          <w:sz w:val="22"/>
          <w:szCs w:val="22"/>
          <w:lang w:eastAsia="zh-CN"/>
        </w:rPr>
      </w:pPr>
      <w:r>
        <w:fldChar w:fldCharType="begin"/>
      </w:r>
      <w:r>
        <w:instrText xml:space="preserve"> HYPERLINK \l "_Toc68604099" </w:instrText>
      </w:r>
      <w:r>
        <w:fldChar w:fldCharType="separate"/>
      </w:r>
      <w:r w:rsidR="00554724" w:rsidRPr="0090013F">
        <w:rPr>
          <w:rStyle w:val="Hyperlink"/>
        </w:rPr>
        <w:t xml:space="preserve">3.2. YANG </w:t>
      </w:r>
      <w:ins w:id="16" w:author="Daniel King" w:date="2021-07-06T21:15:00Z">
        <w:r w:rsidR="006C1A71">
          <w:rPr>
            <w:rStyle w:val="Hyperlink"/>
          </w:rPr>
          <w:t>D</w:t>
        </w:r>
      </w:ins>
      <w:del w:id="17" w:author="Daniel King" w:date="2021-07-06T21:15:00Z">
        <w:r w:rsidR="00554724" w:rsidRPr="0090013F" w:rsidDel="006C1A71">
          <w:rPr>
            <w:rStyle w:val="Hyperlink"/>
          </w:rPr>
          <w:delText>d</w:delText>
        </w:r>
      </w:del>
      <w:r w:rsidR="00554724" w:rsidRPr="0090013F">
        <w:rPr>
          <w:rStyle w:val="Hyperlink"/>
        </w:rPr>
        <w:t xml:space="preserve">ata </w:t>
      </w:r>
      <w:ins w:id="18" w:author="Daniel King" w:date="2021-07-06T21:15:00Z">
        <w:r w:rsidR="006C1A71">
          <w:rPr>
            <w:rStyle w:val="Hyperlink"/>
          </w:rPr>
          <w:t>M</w:t>
        </w:r>
      </w:ins>
      <w:del w:id="19" w:author="Daniel King" w:date="2021-07-06T21:15:00Z">
        <w:r w:rsidR="00554724" w:rsidRPr="0090013F" w:rsidDel="006C1A71">
          <w:rPr>
            <w:rStyle w:val="Hyperlink"/>
          </w:rPr>
          <w:delText>m</w:delText>
        </w:r>
      </w:del>
      <w:r w:rsidR="00554724" w:rsidRPr="0090013F">
        <w:rPr>
          <w:rStyle w:val="Hyperlink"/>
        </w:rPr>
        <w:t>odels at the MPIs</w:t>
      </w:r>
      <w:r w:rsidR="00554724">
        <w:rPr>
          <w:webHidden/>
        </w:rPr>
        <w:tab/>
      </w:r>
      <w:r w:rsidR="00554724">
        <w:rPr>
          <w:webHidden/>
        </w:rPr>
        <w:fldChar w:fldCharType="begin"/>
      </w:r>
      <w:r w:rsidR="00554724">
        <w:rPr>
          <w:webHidden/>
        </w:rPr>
        <w:instrText xml:space="preserve"> PAGEREF _Toc68604099 \h </w:instrText>
      </w:r>
      <w:r w:rsidR="00554724">
        <w:rPr>
          <w:webHidden/>
        </w:rPr>
      </w:r>
      <w:r w:rsidR="00554724">
        <w:rPr>
          <w:webHidden/>
        </w:rPr>
        <w:fldChar w:fldCharType="separate"/>
      </w:r>
      <w:r w:rsidR="00123BB9">
        <w:rPr>
          <w:webHidden/>
        </w:rPr>
        <w:t>15</w:t>
      </w:r>
      <w:r w:rsidR="00554724">
        <w:rPr>
          <w:webHidden/>
        </w:rPr>
        <w:fldChar w:fldCharType="end"/>
      </w:r>
      <w:r>
        <w:fldChar w:fldCharType="end"/>
      </w:r>
    </w:p>
    <w:p w14:paraId="3D72EDBE" w14:textId="31510493" w:rsidR="00554724" w:rsidRDefault="00B97F03">
      <w:pPr>
        <w:pStyle w:val="TOC3"/>
        <w:rPr>
          <w:rFonts w:asciiTheme="minorHAnsi" w:eastAsiaTheme="minorEastAsia" w:hAnsiTheme="minorHAnsi" w:cstheme="minorBidi"/>
          <w:sz w:val="22"/>
          <w:szCs w:val="22"/>
          <w:lang w:eastAsia="zh-CN"/>
        </w:rPr>
      </w:pPr>
      <w:r>
        <w:fldChar w:fldCharType="begin"/>
      </w:r>
      <w:r>
        <w:instrText xml:space="preserve"> HYPERLINK \l "_Toc68604100" </w:instrText>
      </w:r>
      <w:r>
        <w:fldChar w:fldCharType="separate"/>
      </w:r>
      <w:r w:rsidR="00554724" w:rsidRPr="0090013F">
        <w:rPr>
          <w:rStyle w:val="Hyperlink"/>
        </w:rPr>
        <w:t xml:space="preserve">3.2.1. Common YANG </w:t>
      </w:r>
      <w:ins w:id="20" w:author="Daniel King" w:date="2021-07-06T21:15:00Z">
        <w:r w:rsidR="006C1A71">
          <w:rPr>
            <w:rStyle w:val="Hyperlink"/>
          </w:rPr>
          <w:t>D</w:t>
        </w:r>
      </w:ins>
      <w:del w:id="21" w:author="Daniel King" w:date="2021-07-06T21:15:00Z">
        <w:r w:rsidR="00554724" w:rsidRPr="0090013F" w:rsidDel="006C1A71">
          <w:rPr>
            <w:rStyle w:val="Hyperlink"/>
          </w:rPr>
          <w:delText>d</w:delText>
        </w:r>
      </w:del>
      <w:r w:rsidR="00554724" w:rsidRPr="0090013F">
        <w:rPr>
          <w:rStyle w:val="Hyperlink"/>
        </w:rPr>
        <w:t xml:space="preserve">ata </w:t>
      </w:r>
      <w:ins w:id="22" w:author="Daniel King" w:date="2021-07-06T21:15:00Z">
        <w:r w:rsidR="006C1A71">
          <w:rPr>
            <w:rStyle w:val="Hyperlink"/>
          </w:rPr>
          <w:t>M</w:t>
        </w:r>
      </w:ins>
      <w:del w:id="23" w:author="Daniel King" w:date="2021-07-06T21:15:00Z">
        <w:r w:rsidR="00554724" w:rsidRPr="0090013F" w:rsidDel="006C1A71">
          <w:rPr>
            <w:rStyle w:val="Hyperlink"/>
          </w:rPr>
          <w:delText>m</w:delText>
        </w:r>
      </w:del>
      <w:r w:rsidR="00554724" w:rsidRPr="0090013F">
        <w:rPr>
          <w:rStyle w:val="Hyperlink"/>
        </w:rPr>
        <w:t>odels at the MPIs</w:t>
      </w:r>
      <w:r w:rsidR="00554724">
        <w:rPr>
          <w:webHidden/>
        </w:rPr>
        <w:tab/>
      </w:r>
      <w:r w:rsidR="00554724">
        <w:rPr>
          <w:webHidden/>
        </w:rPr>
        <w:fldChar w:fldCharType="begin"/>
      </w:r>
      <w:r w:rsidR="00554724">
        <w:rPr>
          <w:webHidden/>
        </w:rPr>
        <w:instrText xml:space="preserve"> PAGEREF _Toc68604100 \h </w:instrText>
      </w:r>
      <w:r w:rsidR="00554724">
        <w:rPr>
          <w:webHidden/>
        </w:rPr>
      </w:r>
      <w:r w:rsidR="00554724">
        <w:rPr>
          <w:webHidden/>
        </w:rPr>
        <w:fldChar w:fldCharType="separate"/>
      </w:r>
      <w:r w:rsidR="00123BB9">
        <w:rPr>
          <w:webHidden/>
        </w:rPr>
        <w:t>16</w:t>
      </w:r>
      <w:r w:rsidR="00554724">
        <w:rPr>
          <w:webHidden/>
        </w:rPr>
        <w:fldChar w:fldCharType="end"/>
      </w:r>
      <w:r>
        <w:fldChar w:fldCharType="end"/>
      </w:r>
    </w:p>
    <w:p w14:paraId="7D1758AD" w14:textId="27667071" w:rsidR="00554724" w:rsidRDefault="00B97F03">
      <w:pPr>
        <w:pStyle w:val="TOC3"/>
        <w:rPr>
          <w:rFonts w:asciiTheme="minorHAnsi" w:eastAsiaTheme="minorEastAsia" w:hAnsiTheme="minorHAnsi" w:cstheme="minorBidi"/>
          <w:sz w:val="22"/>
          <w:szCs w:val="22"/>
          <w:lang w:eastAsia="zh-CN"/>
        </w:rPr>
      </w:pPr>
      <w:r>
        <w:fldChar w:fldCharType="begin"/>
      </w:r>
      <w:r>
        <w:instrText xml:space="preserve"> HYPERLINK \l "_Toc68604101" </w:instrText>
      </w:r>
      <w:r>
        <w:fldChar w:fldCharType="separate"/>
      </w:r>
      <w:r w:rsidR="00554724" w:rsidRPr="0090013F">
        <w:rPr>
          <w:rStyle w:val="Hyperlink"/>
        </w:rPr>
        <w:t xml:space="preserve">3.2.2. YANG </w:t>
      </w:r>
      <w:ins w:id="24" w:author="Daniel King" w:date="2021-07-06T21:16:00Z">
        <w:r w:rsidR="006C1A71">
          <w:rPr>
            <w:rStyle w:val="Hyperlink"/>
          </w:rPr>
          <w:t>M</w:t>
        </w:r>
      </w:ins>
      <w:del w:id="25" w:author="Daniel King" w:date="2021-07-06T21:16:00Z">
        <w:r w:rsidR="00554724" w:rsidRPr="0090013F" w:rsidDel="006C1A71">
          <w:rPr>
            <w:rStyle w:val="Hyperlink"/>
          </w:rPr>
          <w:delText>m</w:delText>
        </w:r>
      </w:del>
      <w:r w:rsidR="00554724" w:rsidRPr="0090013F">
        <w:rPr>
          <w:rStyle w:val="Hyperlink"/>
        </w:rPr>
        <w:t>odels at the Optical MPIs</w:t>
      </w:r>
      <w:r w:rsidR="00554724">
        <w:rPr>
          <w:webHidden/>
        </w:rPr>
        <w:tab/>
      </w:r>
      <w:r w:rsidR="00554724">
        <w:rPr>
          <w:webHidden/>
        </w:rPr>
        <w:fldChar w:fldCharType="begin"/>
      </w:r>
      <w:r w:rsidR="00554724">
        <w:rPr>
          <w:webHidden/>
        </w:rPr>
        <w:instrText xml:space="preserve"> PAGEREF _Toc68604101 \h </w:instrText>
      </w:r>
      <w:r w:rsidR="00554724">
        <w:rPr>
          <w:webHidden/>
        </w:rPr>
      </w:r>
      <w:r w:rsidR="00554724">
        <w:rPr>
          <w:webHidden/>
        </w:rPr>
        <w:fldChar w:fldCharType="separate"/>
      </w:r>
      <w:r w:rsidR="00123BB9">
        <w:rPr>
          <w:webHidden/>
        </w:rPr>
        <w:t>16</w:t>
      </w:r>
      <w:r w:rsidR="00554724">
        <w:rPr>
          <w:webHidden/>
        </w:rPr>
        <w:fldChar w:fldCharType="end"/>
      </w:r>
      <w:r>
        <w:fldChar w:fldCharType="end"/>
      </w:r>
    </w:p>
    <w:p w14:paraId="03B1F012" w14:textId="4CEA7BCD" w:rsidR="00554724" w:rsidRDefault="00B97F03">
      <w:pPr>
        <w:pStyle w:val="TOC3"/>
        <w:rPr>
          <w:rFonts w:asciiTheme="minorHAnsi" w:eastAsiaTheme="minorEastAsia" w:hAnsiTheme="minorHAnsi" w:cstheme="minorBidi"/>
          <w:sz w:val="22"/>
          <w:szCs w:val="22"/>
          <w:lang w:eastAsia="zh-CN"/>
        </w:rPr>
      </w:pPr>
      <w:r>
        <w:fldChar w:fldCharType="begin"/>
      </w:r>
      <w:r>
        <w:instrText xml:space="preserve"> HYPERLINK \l "_Toc68604102" </w:instrText>
      </w:r>
      <w:r>
        <w:fldChar w:fldCharType="separate"/>
      </w:r>
      <w:r w:rsidR="00554724" w:rsidRPr="0090013F">
        <w:rPr>
          <w:rStyle w:val="Hyperlink"/>
        </w:rPr>
        <w:t xml:space="preserve">3.2.3. YANG </w:t>
      </w:r>
      <w:ins w:id="26" w:author="Daniel King" w:date="2021-07-06T21:16:00Z">
        <w:r w:rsidR="006C1A71">
          <w:rPr>
            <w:rStyle w:val="Hyperlink"/>
          </w:rPr>
          <w:t>D</w:t>
        </w:r>
      </w:ins>
      <w:del w:id="27" w:author="Daniel King" w:date="2021-07-06T21:16:00Z">
        <w:r w:rsidR="00554724" w:rsidRPr="0090013F" w:rsidDel="006C1A71">
          <w:rPr>
            <w:rStyle w:val="Hyperlink"/>
          </w:rPr>
          <w:delText>d</w:delText>
        </w:r>
      </w:del>
      <w:r w:rsidR="00554724" w:rsidRPr="0090013F">
        <w:rPr>
          <w:rStyle w:val="Hyperlink"/>
        </w:rPr>
        <w:t xml:space="preserve">ata </w:t>
      </w:r>
      <w:ins w:id="28" w:author="Daniel King" w:date="2021-07-06T21:16:00Z">
        <w:r w:rsidR="006C1A71">
          <w:rPr>
            <w:rStyle w:val="Hyperlink"/>
          </w:rPr>
          <w:t>M</w:t>
        </w:r>
      </w:ins>
      <w:del w:id="29" w:author="Daniel King" w:date="2021-07-06T21:16:00Z">
        <w:r w:rsidR="00554724" w:rsidRPr="0090013F" w:rsidDel="006C1A71">
          <w:rPr>
            <w:rStyle w:val="Hyperlink"/>
          </w:rPr>
          <w:delText>m</w:delText>
        </w:r>
      </w:del>
      <w:r w:rsidR="00554724" w:rsidRPr="0090013F">
        <w:rPr>
          <w:rStyle w:val="Hyperlink"/>
        </w:rPr>
        <w:t>odels at the Packet MPIs</w:t>
      </w:r>
      <w:r w:rsidR="00554724">
        <w:rPr>
          <w:webHidden/>
        </w:rPr>
        <w:tab/>
      </w:r>
      <w:r w:rsidR="00554724">
        <w:rPr>
          <w:webHidden/>
        </w:rPr>
        <w:fldChar w:fldCharType="begin"/>
      </w:r>
      <w:r w:rsidR="00554724">
        <w:rPr>
          <w:webHidden/>
        </w:rPr>
        <w:instrText xml:space="preserve"> PAGEREF _Toc68604102 \h </w:instrText>
      </w:r>
      <w:r w:rsidR="00554724">
        <w:rPr>
          <w:webHidden/>
        </w:rPr>
      </w:r>
      <w:r w:rsidR="00554724">
        <w:rPr>
          <w:webHidden/>
        </w:rPr>
        <w:fldChar w:fldCharType="separate"/>
      </w:r>
      <w:r w:rsidR="00123BB9">
        <w:rPr>
          <w:webHidden/>
        </w:rPr>
        <w:t>18</w:t>
      </w:r>
      <w:r w:rsidR="00554724">
        <w:rPr>
          <w:webHidden/>
        </w:rPr>
        <w:fldChar w:fldCharType="end"/>
      </w:r>
      <w:r>
        <w:fldChar w:fldCharType="end"/>
      </w:r>
    </w:p>
    <w:p w14:paraId="5C538288" w14:textId="77777777" w:rsidR="00554724" w:rsidRDefault="00B97F03">
      <w:pPr>
        <w:pStyle w:val="TOC2"/>
        <w:rPr>
          <w:rFonts w:asciiTheme="minorHAnsi" w:eastAsiaTheme="minorEastAsia" w:hAnsiTheme="minorHAnsi" w:cstheme="minorBidi"/>
          <w:sz w:val="22"/>
          <w:szCs w:val="22"/>
          <w:lang w:eastAsia="zh-CN"/>
        </w:rPr>
      </w:pPr>
      <w:hyperlink w:anchor="_Toc68604103" w:history="1">
        <w:r w:rsidR="00554724" w:rsidRPr="0090013F">
          <w:rPr>
            <w:rStyle w:val="Hyperlink"/>
          </w:rPr>
          <w:t>3.3. PCEP</w:t>
        </w:r>
        <w:r w:rsidR="00554724">
          <w:rPr>
            <w:webHidden/>
          </w:rPr>
          <w:tab/>
        </w:r>
        <w:r w:rsidR="00554724">
          <w:rPr>
            <w:webHidden/>
          </w:rPr>
          <w:fldChar w:fldCharType="begin"/>
        </w:r>
        <w:r w:rsidR="00554724">
          <w:rPr>
            <w:webHidden/>
          </w:rPr>
          <w:instrText xml:space="preserve"> PAGEREF _Toc68604103 \h </w:instrText>
        </w:r>
        <w:r w:rsidR="00554724">
          <w:rPr>
            <w:webHidden/>
          </w:rPr>
        </w:r>
        <w:r w:rsidR="00554724">
          <w:rPr>
            <w:webHidden/>
          </w:rPr>
          <w:fldChar w:fldCharType="separate"/>
        </w:r>
        <w:r w:rsidR="00123BB9">
          <w:rPr>
            <w:webHidden/>
          </w:rPr>
          <w:t>19</w:t>
        </w:r>
        <w:r w:rsidR="00554724">
          <w:rPr>
            <w:webHidden/>
          </w:rPr>
          <w:fldChar w:fldCharType="end"/>
        </w:r>
      </w:hyperlink>
    </w:p>
    <w:p w14:paraId="0AC38AC1" w14:textId="7EE32D0B" w:rsidR="00554724" w:rsidRDefault="00B97F03">
      <w:pPr>
        <w:pStyle w:val="TOC1"/>
        <w:rPr>
          <w:rFonts w:asciiTheme="minorHAnsi" w:eastAsiaTheme="minorEastAsia" w:hAnsiTheme="minorHAnsi" w:cstheme="minorBidi"/>
          <w:sz w:val="22"/>
          <w:szCs w:val="22"/>
          <w:lang w:eastAsia="zh-CN"/>
        </w:rPr>
      </w:pPr>
      <w:r>
        <w:fldChar w:fldCharType="begin"/>
      </w:r>
      <w:r>
        <w:instrText xml:space="preserve"> HYPERLINK \l "_Toc68604104" </w:instrText>
      </w:r>
      <w:r>
        <w:fldChar w:fldCharType="separate"/>
      </w:r>
      <w:r w:rsidR="00554724" w:rsidRPr="0090013F">
        <w:rPr>
          <w:rStyle w:val="Hyperlink"/>
        </w:rPr>
        <w:t xml:space="preserve">4. Multi-layer and </w:t>
      </w:r>
      <w:del w:id="30" w:author="Daniel King" w:date="2021-07-06T21:16:00Z">
        <w:r w:rsidR="00554724" w:rsidRPr="0090013F" w:rsidDel="006C1A71">
          <w:rPr>
            <w:rStyle w:val="Hyperlink"/>
          </w:rPr>
          <w:delText>m</w:delText>
        </w:r>
      </w:del>
      <w:ins w:id="31" w:author="Daniel King" w:date="2021-07-06T21:16:00Z">
        <w:r w:rsidR="006C1A71">
          <w:rPr>
            <w:rStyle w:val="Hyperlink"/>
          </w:rPr>
          <w:t>M</w:t>
        </w:r>
      </w:ins>
      <w:r w:rsidR="00554724" w:rsidRPr="0090013F">
        <w:rPr>
          <w:rStyle w:val="Hyperlink"/>
        </w:rPr>
        <w:t xml:space="preserve">ulti-domain </w:t>
      </w:r>
      <w:del w:id="32" w:author="Daniel King" w:date="2021-07-06T21:16:00Z">
        <w:r w:rsidR="00554724" w:rsidRPr="0090013F" w:rsidDel="006C1A71">
          <w:rPr>
            <w:rStyle w:val="Hyperlink"/>
          </w:rPr>
          <w:delText>s</w:delText>
        </w:r>
      </w:del>
      <w:ins w:id="33" w:author="Daniel King" w:date="2021-07-06T21:16:00Z">
        <w:r w:rsidR="006C1A71">
          <w:rPr>
            <w:rStyle w:val="Hyperlink"/>
          </w:rPr>
          <w:t>S</w:t>
        </w:r>
      </w:ins>
      <w:r w:rsidR="00554724" w:rsidRPr="0090013F">
        <w:rPr>
          <w:rStyle w:val="Hyperlink"/>
        </w:rPr>
        <w:t xml:space="preserve">ervices </w:t>
      </w:r>
      <w:ins w:id="34" w:author="Daniel King" w:date="2021-07-06T21:16:00Z">
        <w:r w:rsidR="006C1A71">
          <w:rPr>
            <w:rStyle w:val="Hyperlink"/>
          </w:rPr>
          <w:t>S</w:t>
        </w:r>
      </w:ins>
      <w:del w:id="35" w:author="Daniel King" w:date="2021-07-06T21:16:00Z">
        <w:r w:rsidR="00554724" w:rsidRPr="0090013F" w:rsidDel="006C1A71">
          <w:rPr>
            <w:rStyle w:val="Hyperlink"/>
          </w:rPr>
          <w:delText>s</w:delText>
        </w:r>
      </w:del>
      <w:r w:rsidR="00554724" w:rsidRPr="0090013F">
        <w:rPr>
          <w:rStyle w:val="Hyperlink"/>
        </w:rPr>
        <w:t>cenarios</w:t>
      </w:r>
      <w:r w:rsidR="00554724">
        <w:rPr>
          <w:webHidden/>
        </w:rPr>
        <w:tab/>
      </w:r>
      <w:r w:rsidR="00554724">
        <w:rPr>
          <w:webHidden/>
        </w:rPr>
        <w:fldChar w:fldCharType="begin"/>
      </w:r>
      <w:r w:rsidR="00554724">
        <w:rPr>
          <w:webHidden/>
        </w:rPr>
        <w:instrText xml:space="preserve"> PAGEREF _Toc68604104 \h </w:instrText>
      </w:r>
      <w:r w:rsidR="00554724">
        <w:rPr>
          <w:webHidden/>
        </w:rPr>
      </w:r>
      <w:r w:rsidR="00554724">
        <w:rPr>
          <w:webHidden/>
        </w:rPr>
        <w:fldChar w:fldCharType="separate"/>
      </w:r>
      <w:r w:rsidR="00123BB9">
        <w:rPr>
          <w:webHidden/>
        </w:rPr>
        <w:t>20</w:t>
      </w:r>
      <w:r w:rsidR="00554724">
        <w:rPr>
          <w:webHidden/>
        </w:rPr>
        <w:fldChar w:fldCharType="end"/>
      </w:r>
      <w:r>
        <w:fldChar w:fldCharType="end"/>
      </w:r>
    </w:p>
    <w:p w14:paraId="0AAEBE72" w14:textId="3FFA931C" w:rsidR="00554724" w:rsidRDefault="00B97F03">
      <w:pPr>
        <w:pStyle w:val="TOC2"/>
        <w:rPr>
          <w:rFonts w:asciiTheme="minorHAnsi" w:eastAsiaTheme="minorEastAsia" w:hAnsiTheme="minorHAnsi" w:cstheme="minorBidi"/>
          <w:sz w:val="22"/>
          <w:szCs w:val="22"/>
          <w:lang w:eastAsia="zh-CN"/>
        </w:rPr>
      </w:pPr>
      <w:r>
        <w:fldChar w:fldCharType="begin"/>
      </w:r>
      <w:r>
        <w:instrText xml:space="preserve"> HYPERLINK \l "_Toc68604105"</w:instrText>
      </w:r>
      <w:r>
        <w:instrText xml:space="preserve"> </w:instrText>
      </w:r>
      <w:r>
        <w:fldChar w:fldCharType="separate"/>
      </w:r>
      <w:r w:rsidR="00554724" w:rsidRPr="0090013F">
        <w:rPr>
          <w:rStyle w:val="Hyperlink"/>
        </w:rPr>
        <w:t xml:space="preserve">4.1. Scenario 1: </w:t>
      </w:r>
      <w:ins w:id="36" w:author="Daniel King" w:date="2021-07-06T21:16:00Z">
        <w:r w:rsidR="006C1A71">
          <w:rPr>
            <w:rStyle w:val="Hyperlink"/>
          </w:rPr>
          <w:t>I</w:t>
        </w:r>
      </w:ins>
      <w:del w:id="37" w:author="Daniel King" w:date="2021-07-06T21:16:00Z">
        <w:r w:rsidR="00554724" w:rsidRPr="0090013F" w:rsidDel="006C1A71">
          <w:rPr>
            <w:rStyle w:val="Hyperlink"/>
          </w:rPr>
          <w:delText>i</w:delText>
        </w:r>
      </w:del>
      <w:r w:rsidR="00554724" w:rsidRPr="0090013F">
        <w:rPr>
          <w:rStyle w:val="Hyperlink"/>
        </w:rPr>
        <w:t xml:space="preserve">nventory, </w:t>
      </w:r>
      <w:ins w:id="38" w:author="Daniel King" w:date="2021-07-06T21:16:00Z">
        <w:r w:rsidR="006C1A71">
          <w:rPr>
            <w:rStyle w:val="Hyperlink"/>
          </w:rPr>
          <w:t>S</w:t>
        </w:r>
      </w:ins>
      <w:del w:id="39" w:author="Daniel King" w:date="2021-07-06T21:16:00Z">
        <w:r w:rsidR="00554724" w:rsidRPr="0090013F" w:rsidDel="006C1A71">
          <w:rPr>
            <w:rStyle w:val="Hyperlink"/>
          </w:rPr>
          <w:delText>s</w:delText>
        </w:r>
      </w:del>
      <w:r w:rsidR="00554724" w:rsidRPr="0090013F">
        <w:rPr>
          <w:rStyle w:val="Hyperlink"/>
        </w:rPr>
        <w:t xml:space="preserve">ervice and </w:t>
      </w:r>
      <w:ins w:id="40" w:author="Daniel King" w:date="2021-07-06T21:16:00Z">
        <w:r w:rsidR="006C1A71">
          <w:rPr>
            <w:rStyle w:val="Hyperlink"/>
          </w:rPr>
          <w:t>N</w:t>
        </w:r>
      </w:ins>
      <w:del w:id="41" w:author="Daniel King" w:date="2021-07-06T21:16:00Z">
        <w:r w:rsidR="00554724" w:rsidRPr="0090013F" w:rsidDel="006C1A71">
          <w:rPr>
            <w:rStyle w:val="Hyperlink"/>
          </w:rPr>
          <w:delText>n</w:delText>
        </w:r>
      </w:del>
      <w:r w:rsidR="00554724" w:rsidRPr="0090013F">
        <w:rPr>
          <w:rStyle w:val="Hyperlink"/>
        </w:rPr>
        <w:t xml:space="preserve">etwork </w:t>
      </w:r>
      <w:ins w:id="42" w:author="Daniel King" w:date="2021-07-06T21:16:00Z">
        <w:r w:rsidR="006C1A71">
          <w:rPr>
            <w:rStyle w:val="Hyperlink"/>
          </w:rPr>
          <w:t>T</w:t>
        </w:r>
      </w:ins>
      <w:del w:id="43" w:author="Daniel King" w:date="2021-07-06T21:16:00Z">
        <w:r w:rsidR="00554724" w:rsidRPr="0090013F" w:rsidDel="006C1A71">
          <w:rPr>
            <w:rStyle w:val="Hyperlink"/>
          </w:rPr>
          <w:delText>t</w:delText>
        </w:r>
      </w:del>
      <w:r w:rsidR="00554724" w:rsidRPr="0090013F">
        <w:rPr>
          <w:rStyle w:val="Hyperlink"/>
        </w:rPr>
        <w:t xml:space="preserve">opology </w:t>
      </w:r>
      <w:ins w:id="44" w:author="Daniel King" w:date="2021-07-06T21:16:00Z">
        <w:r w:rsidR="006C1A71">
          <w:rPr>
            <w:rStyle w:val="Hyperlink"/>
          </w:rPr>
          <w:t>D</w:t>
        </w:r>
      </w:ins>
      <w:del w:id="45" w:author="Daniel King" w:date="2021-07-06T21:16:00Z">
        <w:r w:rsidR="00554724" w:rsidRPr="0090013F" w:rsidDel="006C1A71">
          <w:rPr>
            <w:rStyle w:val="Hyperlink"/>
          </w:rPr>
          <w:delText>d</w:delText>
        </w:r>
      </w:del>
      <w:r w:rsidR="00554724" w:rsidRPr="0090013F">
        <w:rPr>
          <w:rStyle w:val="Hyperlink"/>
        </w:rPr>
        <w:t>iscovery</w:t>
      </w:r>
      <w:r w:rsidR="00554724">
        <w:rPr>
          <w:webHidden/>
        </w:rPr>
        <w:tab/>
      </w:r>
      <w:r w:rsidR="00554724">
        <w:rPr>
          <w:webHidden/>
        </w:rPr>
        <w:fldChar w:fldCharType="begin"/>
      </w:r>
      <w:r w:rsidR="00554724">
        <w:rPr>
          <w:webHidden/>
        </w:rPr>
        <w:instrText xml:space="preserve"> PAGEREF _Toc68604105 \h </w:instrText>
      </w:r>
      <w:r w:rsidR="00554724">
        <w:rPr>
          <w:webHidden/>
        </w:rPr>
      </w:r>
      <w:r w:rsidR="00554724">
        <w:rPr>
          <w:webHidden/>
        </w:rPr>
        <w:fldChar w:fldCharType="separate"/>
      </w:r>
      <w:r w:rsidR="00123BB9">
        <w:rPr>
          <w:webHidden/>
        </w:rPr>
        <w:t>20</w:t>
      </w:r>
      <w:r w:rsidR="00554724">
        <w:rPr>
          <w:webHidden/>
        </w:rPr>
        <w:fldChar w:fldCharType="end"/>
      </w:r>
      <w:r>
        <w:fldChar w:fldCharType="end"/>
      </w:r>
    </w:p>
    <w:p w14:paraId="6CCCD4F5" w14:textId="08DE436C" w:rsidR="00554724" w:rsidRDefault="00B97F03">
      <w:pPr>
        <w:pStyle w:val="TOC3"/>
        <w:rPr>
          <w:rFonts w:asciiTheme="minorHAnsi" w:eastAsiaTheme="minorEastAsia" w:hAnsiTheme="minorHAnsi" w:cstheme="minorBidi"/>
          <w:sz w:val="22"/>
          <w:szCs w:val="22"/>
          <w:lang w:eastAsia="zh-CN"/>
        </w:rPr>
      </w:pPr>
      <w:r>
        <w:fldChar w:fldCharType="begin"/>
      </w:r>
      <w:r>
        <w:instrText xml:space="preserve"> HYPERLINK \l "_Toc68604106" </w:instrText>
      </w:r>
      <w:r>
        <w:fldChar w:fldCharType="separate"/>
      </w:r>
      <w:r w:rsidR="00554724" w:rsidRPr="0090013F">
        <w:rPr>
          <w:rStyle w:val="Hyperlink"/>
        </w:rPr>
        <w:t xml:space="preserve">4.1.1. Inter-domain </w:t>
      </w:r>
      <w:del w:id="46" w:author="Daniel King" w:date="2021-07-06T21:16:00Z">
        <w:r w:rsidR="00554724" w:rsidRPr="0090013F" w:rsidDel="006C1A71">
          <w:rPr>
            <w:rStyle w:val="Hyperlink"/>
          </w:rPr>
          <w:delText>l</w:delText>
        </w:r>
      </w:del>
      <w:ins w:id="47" w:author="Daniel King" w:date="2021-07-06T21:16:00Z">
        <w:r w:rsidR="006C1A71">
          <w:rPr>
            <w:rStyle w:val="Hyperlink"/>
          </w:rPr>
          <w:t>L</w:t>
        </w:r>
      </w:ins>
      <w:r w:rsidR="00554724" w:rsidRPr="0090013F">
        <w:rPr>
          <w:rStyle w:val="Hyperlink"/>
        </w:rPr>
        <w:t xml:space="preserve">ink </w:t>
      </w:r>
      <w:ins w:id="48" w:author="Daniel King" w:date="2021-07-06T21:16:00Z">
        <w:r w:rsidR="006C1A71">
          <w:rPr>
            <w:rStyle w:val="Hyperlink"/>
          </w:rPr>
          <w:t>D</w:t>
        </w:r>
      </w:ins>
      <w:del w:id="49" w:author="Daniel King" w:date="2021-07-06T21:16:00Z">
        <w:r w:rsidR="00554724" w:rsidRPr="0090013F" w:rsidDel="006C1A71">
          <w:rPr>
            <w:rStyle w:val="Hyperlink"/>
          </w:rPr>
          <w:delText>d</w:delText>
        </w:r>
      </w:del>
      <w:r w:rsidR="00554724" w:rsidRPr="0090013F">
        <w:rPr>
          <w:rStyle w:val="Hyperlink"/>
        </w:rPr>
        <w:t>iscovery</w:t>
      </w:r>
      <w:r w:rsidR="00554724">
        <w:rPr>
          <w:webHidden/>
        </w:rPr>
        <w:tab/>
      </w:r>
      <w:r w:rsidR="00554724">
        <w:rPr>
          <w:webHidden/>
        </w:rPr>
        <w:fldChar w:fldCharType="begin"/>
      </w:r>
      <w:r w:rsidR="00554724">
        <w:rPr>
          <w:webHidden/>
        </w:rPr>
        <w:instrText xml:space="preserve"> PAGEREF _Toc68604106 \h </w:instrText>
      </w:r>
      <w:r w:rsidR="00554724">
        <w:rPr>
          <w:webHidden/>
        </w:rPr>
      </w:r>
      <w:r w:rsidR="00554724">
        <w:rPr>
          <w:webHidden/>
        </w:rPr>
        <w:fldChar w:fldCharType="separate"/>
      </w:r>
      <w:r w:rsidR="00123BB9">
        <w:rPr>
          <w:webHidden/>
        </w:rPr>
        <w:t>21</w:t>
      </w:r>
      <w:r w:rsidR="00554724">
        <w:rPr>
          <w:webHidden/>
        </w:rPr>
        <w:fldChar w:fldCharType="end"/>
      </w:r>
      <w:r>
        <w:fldChar w:fldCharType="end"/>
      </w:r>
    </w:p>
    <w:p w14:paraId="0912A807" w14:textId="77777777" w:rsidR="00554724" w:rsidRDefault="00B97F03">
      <w:pPr>
        <w:pStyle w:val="TOC3"/>
        <w:rPr>
          <w:rFonts w:asciiTheme="minorHAnsi" w:eastAsiaTheme="minorEastAsia" w:hAnsiTheme="minorHAnsi" w:cstheme="minorBidi"/>
          <w:sz w:val="22"/>
          <w:szCs w:val="22"/>
          <w:lang w:eastAsia="zh-CN"/>
        </w:rPr>
      </w:pPr>
      <w:hyperlink w:anchor="_Toc68604107" w:history="1">
        <w:r w:rsidR="00554724" w:rsidRPr="0090013F">
          <w:rPr>
            <w:rStyle w:val="Hyperlink"/>
          </w:rPr>
          <w:t>4.1.2. IP Link Setup Procedure</w:t>
        </w:r>
        <w:r w:rsidR="00554724">
          <w:rPr>
            <w:webHidden/>
          </w:rPr>
          <w:tab/>
        </w:r>
        <w:r w:rsidR="00554724">
          <w:rPr>
            <w:webHidden/>
          </w:rPr>
          <w:fldChar w:fldCharType="begin"/>
        </w:r>
        <w:r w:rsidR="00554724">
          <w:rPr>
            <w:webHidden/>
          </w:rPr>
          <w:instrText xml:space="preserve"> PAGEREF _Toc68604107 \h </w:instrText>
        </w:r>
        <w:r w:rsidR="00554724">
          <w:rPr>
            <w:webHidden/>
          </w:rPr>
        </w:r>
        <w:r w:rsidR="00554724">
          <w:rPr>
            <w:webHidden/>
          </w:rPr>
          <w:fldChar w:fldCharType="separate"/>
        </w:r>
        <w:r w:rsidR="00123BB9">
          <w:rPr>
            <w:webHidden/>
          </w:rPr>
          <w:t>22</w:t>
        </w:r>
        <w:r w:rsidR="00554724">
          <w:rPr>
            <w:webHidden/>
          </w:rPr>
          <w:fldChar w:fldCharType="end"/>
        </w:r>
      </w:hyperlink>
    </w:p>
    <w:p w14:paraId="2BC4D31C" w14:textId="5A6D5683" w:rsidR="00554724" w:rsidRDefault="00B97F03">
      <w:pPr>
        <w:pStyle w:val="TOC3"/>
        <w:rPr>
          <w:rFonts w:asciiTheme="minorHAnsi" w:eastAsiaTheme="minorEastAsia" w:hAnsiTheme="minorHAnsi" w:cstheme="minorBidi"/>
          <w:sz w:val="22"/>
          <w:szCs w:val="22"/>
          <w:lang w:eastAsia="zh-CN"/>
        </w:rPr>
      </w:pPr>
      <w:r>
        <w:fldChar w:fldCharType="begin"/>
      </w:r>
      <w:r>
        <w:instrText xml:space="preserve"> HYPERLINK \l "_Toc68604108" </w:instrText>
      </w:r>
      <w:r>
        <w:fldChar w:fldCharType="separate"/>
      </w:r>
      <w:r w:rsidR="00554724" w:rsidRPr="0090013F">
        <w:rPr>
          <w:rStyle w:val="Hyperlink"/>
        </w:rPr>
        <w:t xml:space="preserve">4.1.3. Inventory </w:t>
      </w:r>
      <w:del w:id="50" w:author="Daniel King" w:date="2021-07-06T21:16:00Z">
        <w:r w:rsidR="00554724" w:rsidRPr="0090013F" w:rsidDel="006C1A71">
          <w:rPr>
            <w:rStyle w:val="Hyperlink"/>
          </w:rPr>
          <w:delText>d</w:delText>
        </w:r>
      </w:del>
      <w:ins w:id="51" w:author="Daniel King" w:date="2021-07-06T21:16:00Z">
        <w:r w:rsidR="006C1A71">
          <w:rPr>
            <w:rStyle w:val="Hyperlink"/>
          </w:rPr>
          <w:t>D</w:t>
        </w:r>
      </w:ins>
      <w:r w:rsidR="00554724" w:rsidRPr="0090013F">
        <w:rPr>
          <w:rStyle w:val="Hyperlink"/>
        </w:rPr>
        <w:t>iscovery</w:t>
      </w:r>
      <w:r w:rsidR="00554724">
        <w:rPr>
          <w:webHidden/>
        </w:rPr>
        <w:tab/>
      </w:r>
      <w:r w:rsidR="00554724">
        <w:rPr>
          <w:webHidden/>
        </w:rPr>
        <w:fldChar w:fldCharType="begin"/>
      </w:r>
      <w:r w:rsidR="00554724">
        <w:rPr>
          <w:webHidden/>
        </w:rPr>
        <w:instrText xml:space="preserve"> PAGEREF _Toc68604108 \h </w:instrText>
      </w:r>
      <w:r w:rsidR="00554724">
        <w:rPr>
          <w:webHidden/>
        </w:rPr>
      </w:r>
      <w:r w:rsidR="00554724">
        <w:rPr>
          <w:webHidden/>
        </w:rPr>
        <w:fldChar w:fldCharType="separate"/>
      </w:r>
      <w:r w:rsidR="00123BB9">
        <w:rPr>
          <w:webHidden/>
        </w:rPr>
        <w:t>22</w:t>
      </w:r>
      <w:r w:rsidR="00554724">
        <w:rPr>
          <w:webHidden/>
        </w:rPr>
        <w:fldChar w:fldCharType="end"/>
      </w:r>
      <w:r>
        <w:fldChar w:fldCharType="end"/>
      </w:r>
    </w:p>
    <w:p w14:paraId="38E3A659" w14:textId="77777777" w:rsidR="00554724" w:rsidRDefault="00B97F03">
      <w:pPr>
        <w:pStyle w:val="TOC2"/>
        <w:rPr>
          <w:rFonts w:asciiTheme="minorHAnsi" w:eastAsiaTheme="minorEastAsia" w:hAnsiTheme="minorHAnsi" w:cstheme="minorBidi"/>
          <w:sz w:val="22"/>
          <w:szCs w:val="22"/>
          <w:lang w:eastAsia="zh-CN"/>
        </w:rPr>
      </w:pPr>
      <w:hyperlink w:anchor="_Toc68604109" w:history="1">
        <w:r w:rsidR="00554724" w:rsidRPr="0090013F">
          <w:rPr>
            <w:rStyle w:val="Hyperlink"/>
            <w:highlight w:val="yellow"/>
          </w:rPr>
          <w:t>4.2. L2VPN/L3VPN establishment</w:t>
        </w:r>
        <w:r w:rsidR="00554724">
          <w:rPr>
            <w:webHidden/>
          </w:rPr>
          <w:tab/>
        </w:r>
        <w:r w:rsidR="00554724">
          <w:rPr>
            <w:webHidden/>
          </w:rPr>
          <w:fldChar w:fldCharType="begin"/>
        </w:r>
        <w:r w:rsidR="00554724">
          <w:rPr>
            <w:webHidden/>
          </w:rPr>
          <w:instrText xml:space="preserve"> PAGEREF _Toc68604109 \h </w:instrText>
        </w:r>
        <w:r w:rsidR="00554724">
          <w:rPr>
            <w:webHidden/>
          </w:rPr>
        </w:r>
        <w:r w:rsidR="00554724">
          <w:rPr>
            <w:webHidden/>
          </w:rPr>
          <w:fldChar w:fldCharType="separate"/>
        </w:r>
        <w:r w:rsidR="00123BB9">
          <w:rPr>
            <w:webHidden/>
          </w:rPr>
          <w:t>23</w:t>
        </w:r>
        <w:r w:rsidR="00554724">
          <w:rPr>
            <w:webHidden/>
          </w:rPr>
          <w:fldChar w:fldCharType="end"/>
        </w:r>
      </w:hyperlink>
    </w:p>
    <w:p w14:paraId="1071819F" w14:textId="77777777" w:rsidR="00554724" w:rsidRDefault="00B97F03">
      <w:pPr>
        <w:pStyle w:val="TOC1"/>
        <w:rPr>
          <w:rFonts w:asciiTheme="minorHAnsi" w:eastAsiaTheme="minorEastAsia" w:hAnsiTheme="minorHAnsi" w:cstheme="minorBidi"/>
          <w:sz w:val="22"/>
          <w:szCs w:val="22"/>
          <w:lang w:eastAsia="zh-CN"/>
        </w:rPr>
      </w:pPr>
      <w:hyperlink w:anchor="_Toc68604110" w:history="1">
        <w:r w:rsidR="00554724" w:rsidRPr="0090013F">
          <w:rPr>
            <w:rStyle w:val="Hyperlink"/>
          </w:rPr>
          <w:t>5. Security Considerations</w:t>
        </w:r>
        <w:r w:rsidR="00554724">
          <w:rPr>
            <w:webHidden/>
          </w:rPr>
          <w:tab/>
        </w:r>
        <w:r w:rsidR="00554724">
          <w:rPr>
            <w:webHidden/>
          </w:rPr>
          <w:fldChar w:fldCharType="begin"/>
        </w:r>
        <w:r w:rsidR="00554724">
          <w:rPr>
            <w:webHidden/>
          </w:rPr>
          <w:instrText xml:space="preserve"> PAGEREF _Toc68604110 \h </w:instrText>
        </w:r>
        <w:r w:rsidR="00554724">
          <w:rPr>
            <w:webHidden/>
          </w:rPr>
        </w:r>
        <w:r w:rsidR="00554724">
          <w:rPr>
            <w:webHidden/>
          </w:rPr>
          <w:fldChar w:fldCharType="separate"/>
        </w:r>
        <w:r w:rsidR="00123BB9">
          <w:rPr>
            <w:b/>
            <w:bCs/>
            <w:webHidden/>
          </w:rPr>
          <w:t>Error! Bookmark not defined.</w:t>
        </w:r>
        <w:r w:rsidR="00554724">
          <w:rPr>
            <w:webHidden/>
          </w:rPr>
          <w:fldChar w:fldCharType="end"/>
        </w:r>
      </w:hyperlink>
    </w:p>
    <w:p w14:paraId="6D8669B4" w14:textId="77777777" w:rsidR="00554724" w:rsidRDefault="00B97F03">
      <w:pPr>
        <w:pStyle w:val="TOC1"/>
        <w:rPr>
          <w:rFonts w:asciiTheme="minorHAnsi" w:eastAsiaTheme="minorEastAsia" w:hAnsiTheme="minorHAnsi" w:cstheme="minorBidi"/>
          <w:sz w:val="22"/>
          <w:szCs w:val="22"/>
          <w:lang w:eastAsia="zh-CN"/>
        </w:rPr>
      </w:pPr>
      <w:hyperlink w:anchor="_Toc68604111" w:history="1">
        <w:r w:rsidR="00554724" w:rsidRPr="0090013F">
          <w:rPr>
            <w:rStyle w:val="Hyperlink"/>
          </w:rPr>
          <w:t>6. Operational Considerations</w:t>
        </w:r>
        <w:r w:rsidR="00554724">
          <w:rPr>
            <w:webHidden/>
          </w:rPr>
          <w:tab/>
        </w:r>
        <w:r w:rsidR="00554724">
          <w:rPr>
            <w:webHidden/>
          </w:rPr>
          <w:fldChar w:fldCharType="begin"/>
        </w:r>
        <w:r w:rsidR="00554724">
          <w:rPr>
            <w:webHidden/>
          </w:rPr>
          <w:instrText xml:space="preserve"> PAGEREF _Toc68604111 \h </w:instrText>
        </w:r>
        <w:r w:rsidR="00554724">
          <w:rPr>
            <w:webHidden/>
          </w:rPr>
        </w:r>
        <w:r w:rsidR="00554724">
          <w:rPr>
            <w:webHidden/>
          </w:rPr>
          <w:fldChar w:fldCharType="separate"/>
        </w:r>
        <w:r w:rsidR="00123BB9">
          <w:rPr>
            <w:webHidden/>
          </w:rPr>
          <w:t>29</w:t>
        </w:r>
        <w:r w:rsidR="00554724">
          <w:rPr>
            <w:webHidden/>
          </w:rPr>
          <w:fldChar w:fldCharType="end"/>
        </w:r>
      </w:hyperlink>
    </w:p>
    <w:p w14:paraId="58922064" w14:textId="77777777" w:rsidR="00554724" w:rsidRDefault="00B97F03">
      <w:pPr>
        <w:pStyle w:val="TOC1"/>
        <w:rPr>
          <w:rFonts w:asciiTheme="minorHAnsi" w:eastAsiaTheme="minorEastAsia" w:hAnsiTheme="minorHAnsi" w:cstheme="minorBidi"/>
          <w:sz w:val="22"/>
          <w:szCs w:val="22"/>
          <w:lang w:eastAsia="zh-CN"/>
        </w:rPr>
      </w:pPr>
      <w:hyperlink w:anchor="_Toc68604112" w:history="1">
        <w:r w:rsidR="00554724" w:rsidRPr="0090013F">
          <w:rPr>
            <w:rStyle w:val="Hyperlink"/>
          </w:rPr>
          <w:t>7. IANA Considerations</w:t>
        </w:r>
        <w:r w:rsidR="00554724">
          <w:rPr>
            <w:webHidden/>
          </w:rPr>
          <w:tab/>
        </w:r>
        <w:r w:rsidR="00554724">
          <w:rPr>
            <w:webHidden/>
          </w:rPr>
          <w:fldChar w:fldCharType="begin"/>
        </w:r>
        <w:r w:rsidR="00554724">
          <w:rPr>
            <w:webHidden/>
          </w:rPr>
          <w:instrText xml:space="preserve"> PAGEREF _Toc68604112 \h </w:instrText>
        </w:r>
        <w:r w:rsidR="00554724">
          <w:rPr>
            <w:webHidden/>
          </w:rPr>
        </w:r>
        <w:r w:rsidR="00554724">
          <w:rPr>
            <w:webHidden/>
          </w:rPr>
          <w:fldChar w:fldCharType="separate"/>
        </w:r>
        <w:r w:rsidR="00123BB9">
          <w:rPr>
            <w:webHidden/>
          </w:rPr>
          <w:t>29</w:t>
        </w:r>
        <w:r w:rsidR="00554724">
          <w:rPr>
            <w:webHidden/>
          </w:rPr>
          <w:fldChar w:fldCharType="end"/>
        </w:r>
      </w:hyperlink>
    </w:p>
    <w:p w14:paraId="78F17BDC" w14:textId="7FF68289" w:rsidR="00554724" w:rsidRDefault="00B97F03">
      <w:pPr>
        <w:pStyle w:val="TOC1"/>
        <w:rPr>
          <w:rFonts w:asciiTheme="minorHAnsi" w:eastAsiaTheme="minorEastAsia" w:hAnsiTheme="minorHAnsi" w:cstheme="minorBidi"/>
          <w:sz w:val="22"/>
          <w:szCs w:val="22"/>
          <w:lang w:eastAsia="zh-CN"/>
        </w:rPr>
      </w:pPr>
      <w:hyperlink w:anchor="_Toc68604113" w:history="1">
        <w:r w:rsidR="00554724" w:rsidRPr="0090013F">
          <w:rPr>
            <w:rStyle w:val="Hyperlink"/>
          </w:rPr>
          <w:t>8. References</w:t>
        </w:r>
        <w:r w:rsidR="00554724">
          <w:rPr>
            <w:webHidden/>
          </w:rPr>
          <w:tab/>
        </w:r>
        <w:r w:rsidR="00554724">
          <w:rPr>
            <w:webHidden/>
          </w:rPr>
          <w:fldChar w:fldCharType="begin"/>
        </w:r>
        <w:r w:rsidR="00554724">
          <w:rPr>
            <w:webHidden/>
          </w:rPr>
          <w:instrText xml:space="preserve"> PAGEREF _Toc68604113 \h </w:instrText>
        </w:r>
        <w:r w:rsidR="00554724">
          <w:rPr>
            <w:webHidden/>
          </w:rPr>
        </w:r>
        <w:r w:rsidR="00554724">
          <w:rPr>
            <w:webHidden/>
          </w:rPr>
          <w:fldChar w:fldCharType="separate"/>
        </w:r>
        <w:r w:rsidR="00123BB9">
          <w:rPr>
            <w:webHidden/>
          </w:rPr>
          <w:t>30</w:t>
        </w:r>
        <w:r w:rsidR="00554724">
          <w:rPr>
            <w:webHidden/>
          </w:rPr>
          <w:fldChar w:fldCharType="end"/>
        </w:r>
      </w:hyperlink>
    </w:p>
    <w:p w14:paraId="63299776" w14:textId="2EFACB44" w:rsidR="00554724" w:rsidRDefault="00B97F03">
      <w:pPr>
        <w:pStyle w:val="TOC2"/>
        <w:rPr>
          <w:rFonts w:asciiTheme="minorHAnsi" w:eastAsiaTheme="minorEastAsia" w:hAnsiTheme="minorHAnsi" w:cstheme="minorBidi"/>
          <w:sz w:val="22"/>
          <w:szCs w:val="22"/>
          <w:lang w:eastAsia="zh-CN"/>
        </w:rPr>
      </w:pPr>
      <w:hyperlink w:anchor="_Toc68604114" w:history="1">
        <w:r w:rsidR="00554724" w:rsidRPr="0090013F">
          <w:rPr>
            <w:rStyle w:val="Hyperlink"/>
          </w:rPr>
          <w:t>8.1. Normative References</w:t>
        </w:r>
        <w:r w:rsidR="00554724">
          <w:rPr>
            <w:webHidden/>
          </w:rPr>
          <w:tab/>
        </w:r>
        <w:r w:rsidR="00554724">
          <w:rPr>
            <w:webHidden/>
          </w:rPr>
          <w:fldChar w:fldCharType="begin"/>
        </w:r>
        <w:r w:rsidR="00554724">
          <w:rPr>
            <w:webHidden/>
          </w:rPr>
          <w:instrText xml:space="preserve"> PAGEREF _Toc68604114 \h </w:instrText>
        </w:r>
        <w:r w:rsidR="00554724">
          <w:rPr>
            <w:webHidden/>
          </w:rPr>
        </w:r>
        <w:r w:rsidR="00554724">
          <w:rPr>
            <w:webHidden/>
          </w:rPr>
          <w:fldChar w:fldCharType="separate"/>
        </w:r>
        <w:r w:rsidR="00123BB9">
          <w:rPr>
            <w:webHidden/>
          </w:rPr>
          <w:t>30</w:t>
        </w:r>
        <w:r w:rsidR="00554724">
          <w:rPr>
            <w:webHidden/>
          </w:rPr>
          <w:fldChar w:fldCharType="end"/>
        </w:r>
      </w:hyperlink>
    </w:p>
    <w:p w14:paraId="4DA4837A" w14:textId="77777777" w:rsidR="00554724" w:rsidRDefault="00B97F03">
      <w:pPr>
        <w:pStyle w:val="TOC2"/>
        <w:rPr>
          <w:rFonts w:asciiTheme="minorHAnsi" w:eastAsiaTheme="minorEastAsia" w:hAnsiTheme="minorHAnsi" w:cstheme="minorBidi"/>
          <w:sz w:val="22"/>
          <w:szCs w:val="22"/>
          <w:lang w:eastAsia="zh-CN"/>
        </w:rPr>
      </w:pPr>
      <w:hyperlink w:anchor="_Toc68604115" w:history="1">
        <w:r w:rsidR="00554724" w:rsidRPr="0090013F">
          <w:rPr>
            <w:rStyle w:val="Hyperlink"/>
          </w:rPr>
          <w:t>8.2. Informative References</w:t>
        </w:r>
        <w:r w:rsidR="00554724">
          <w:rPr>
            <w:webHidden/>
          </w:rPr>
          <w:tab/>
        </w:r>
        <w:r w:rsidR="00554724">
          <w:rPr>
            <w:webHidden/>
          </w:rPr>
          <w:fldChar w:fldCharType="begin"/>
        </w:r>
        <w:r w:rsidR="00554724">
          <w:rPr>
            <w:webHidden/>
          </w:rPr>
          <w:instrText xml:space="preserve"> PAGEREF _Toc68604115 \h </w:instrText>
        </w:r>
        <w:r w:rsidR="00554724">
          <w:rPr>
            <w:webHidden/>
          </w:rPr>
        </w:r>
        <w:r w:rsidR="00554724">
          <w:rPr>
            <w:webHidden/>
          </w:rPr>
          <w:fldChar w:fldCharType="separate"/>
        </w:r>
        <w:r w:rsidR="00123BB9">
          <w:rPr>
            <w:webHidden/>
          </w:rPr>
          <w:t>31</w:t>
        </w:r>
        <w:r w:rsidR="00554724">
          <w:rPr>
            <w:webHidden/>
          </w:rPr>
          <w:fldChar w:fldCharType="end"/>
        </w:r>
      </w:hyperlink>
    </w:p>
    <w:p w14:paraId="3B54B198" w14:textId="6654AF2A" w:rsidR="00554724" w:rsidRDefault="00B97F03">
      <w:pPr>
        <w:pStyle w:val="TOC1"/>
        <w:tabs>
          <w:tab w:val="left" w:pos="2592"/>
        </w:tabs>
        <w:rPr>
          <w:rFonts w:asciiTheme="minorHAnsi" w:eastAsiaTheme="minorEastAsia" w:hAnsiTheme="minorHAnsi" w:cstheme="minorBidi"/>
          <w:sz w:val="22"/>
          <w:szCs w:val="22"/>
          <w:lang w:eastAsia="zh-CN"/>
        </w:rPr>
      </w:pPr>
      <w:hyperlink w:anchor="_Toc68604116" w:history="1">
        <w:r w:rsidR="00554724" w:rsidRPr="0090013F">
          <w:rPr>
            <w:rStyle w:val="Hyperlink"/>
          </w:rPr>
          <w:t>Appendix A.</w:t>
        </w:r>
        <w:r w:rsidR="00554724">
          <w:rPr>
            <w:rFonts w:asciiTheme="minorHAnsi" w:eastAsiaTheme="minorEastAsia" w:hAnsiTheme="minorHAnsi" w:cstheme="minorBidi"/>
            <w:sz w:val="22"/>
            <w:szCs w:val="22"/>
            <w:lang w:eastAsia="zh-CN"/>
          </w:rPr>
          <w:tab/>
        </w:r>
        <w:r w:rsidR="00554724" w:rsidRPr="0090013F">
          <w:rPr>
            <w:rStyle w:val="Hyperlink"/>
          </w:rPr>
          <w:t>Multi-layer and multi-domain resiliency</w:t>
        </w:r>
        <w:r w:rsidR="00554724">
          <w:rPr>
            <w:webHidden/>
          </w:rPr>
          <w:tab/>
        </w:r>
        <w:r w:rsidR="00554724">
          <w:rPr>
            <w:webHidden/>
          </w:rPr>
          <w:fldChar w:fldCharType="begin"/>
        </w:r>
        <w:r w:rsidR="00554724">
          <w:rPr>
            <w:webHidden/>
          </w:rPr>
          <w:instrText xml:space="preserve"> PAGEREF _Toc68604116 \h </w:instrText>
        </w:r>
        <w:r w:rsidR="00554724">
          <w:rPr>
            <w:webHidden/>
          </w:rPr>
        </w:r>
        <w:r w:rsidR="00554724">
          <w:rPr>
            <w:webHidden/>
          </w:rPr>
          <w:fldChar w:fldCharType="separate"/>
        </w:r>
        <w:r w:rsidR="00123BB9">
          <w:rPr>
            <w:webHidden/>
          </w:rPr>
          <w:t>33</w:t>
        </w:r>
        <w:r w:rsidR="00554724">
          <w:rPr>
            <w:webHidden/>
          </w:rPr>
          <w:fldChar w:fldCharType="end"/>
        </w:r>
      </w:hyperlink>
    </w:p>
    <w:p w14:paraId="3B2DD8A1" w14:textId="59D0D8B0" w:rsidR="00554724" w:rsidRDefault="00B97F03">
      <w:pPr>
        <w:pStyle w:val="TOC2"/>
        <w:tabs>
          <w:tab w:val="left" w:pos="1728"/>
        </w:tabs>
        <w:rPr>
          <w:rFonts w:asciiTheme="minorHAnsi" w:eastAsiaTheme="minorEastAsia" w:hAnsiTheme="minorHAnsi" w:cstheme="minorBidi"/>
          <w:sz w:val="22"/>
          <w:szCs w:val="22"/>
          <w:lang w:eastAsia="zh-CN"/>
        </w:rPr>
      </w:pPr>
      <w:hyperlink w:anchor="_Toc68604117" w:history="1">
        <w:r w:rsidR="00554724" w:rsidRPr="0090013F">
          <w:rPr>
            <w:rStyle w:val="Hyperlink"/>
          </w:rPr>
          <w:t>A.1.</w:t>
        </w:r>
        <w:r w:rsidR="00554724">
          <w:rPr>
            <w:rFonts w:asciiTheme="minorHAnsi" w:eastAsiaTheme="minorEastAsia" w:hAnsiTheme="minorHAnsi" w:cstheme="minorBidi"/>
            <w:sz w:val="22"/>
            <w:szCs w:val="22"/>
            <w:lang w:eastAsia="zh-CN"/>
          </w:rPr>
          <w:tab/>
        </w:r>
        <w:r w:rsidR="00554724" w:rsidRPr="0090013F">
          <w:rPr>
            <w:rStyle w:val="Hyperlink"/>
          </w:rPr>
          <w:t>Maintenance Window</w:t>
        </w:r>
        <w:r w:rsidR="00554724">
          <w:rPr>
            <w:webHidden/>
          </w:rPr>
          <w:tab/>
        </w:r>
        <w:r w:rsidR="00554724">
          <w:rPr>
            <w:webHidden/>
          </w:rPr>
          <w:fldChar w:fldCharType="begin"/>
        </w:r>
        <w:r w:rsidR="00554724">
          <w:rPr>
            <w:webHidden/>
          </w:rPr>
          <w:instrText xml:space="preserve"> PAGEREF _Toc68604117 \h </w:instrText>
        </w:r>
        <w:r w:rsidR="00554724">
          <w:rPr>
            <w:webHidden/>
          </w:rPr>
        </w:r>
        <w:r w:rsidR="00554724">
          <w:rPr>
            <w:webHidden/>
          </w:rPr>
          <w:fldChar w:fldCharType="separate"/>
        </w:r>
        <w:r w:rsidR="00123BB9">
          <w:rPr>
            <w:webHidden/>
          </w:rPr>
          <w:t>33</w:t>
        </w:r>
        <w:r w:rsidR="00554724">
          <w:rPr>
            <w:webHidden/>
          </w:rPr>
          <w:fldChar w:fldCharType="end"/>
        </w:r>
      </w:hyperlink>
    </w:p>
    <w:p w14:paraId="68DC6C1B" w14:textId="67358D45" w:rsidR="00554724" w:rsidRDefault="00B97F03">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"_Toc68604118" </w:instrText>
      </w:r>
      <w:r>
        <w:fldChar w:fldCharType="separate"/>
      </w:r>
      <w:r w:rsidR="00554724" w:rsidRPr="0090013F">
        <w:rPr>
          <w:rStyle w:val="Hyperlink"/>
        </w:rPr>
        <w:t>A.2.</w:t>
      </w:r>
      <w:r w:rsidR="00554724">
        <w:rPr>
          <w:rFonts w:asciiTheme="minorHAnsi" w:eastAsiaTheme="minorEastAsia" w:hAnsiTheme="minorHAnsi" w:cstheme="minorBidi"/>
          <w:sz w:val="22"/>
          <w:szCs w:val="22"/>
          <w:lang w:eastAsia="zh-CN"/>
        </w:rPr>
        <w:tab/>
      </w:r>
      <w:r w:rsidR="00554724" w:rsidRPr="0090013F">
        <w:rPr>
          <w:rStyle w:val="Hyperlink"/>
        </w:rPr>
        <w:t xml:space="preserve">Router </w:t>
      </w:r>
      <w:del w:id="52" w:author="Daniel King" w:date="2021-07-06T21:16:00Z">
        <w:r w:rsidR="00554724" w:rsidRPr="0090013F" w:rsidDel="00676816">
          <w:rPr>
            <w:rStyle w:val="Hyperlink"/>
          </w:rPr>
          <w:delText>p</w:delText>
        </w:r>
      </w:del>
      <w:ins w:id="53" w:author="Daniel King" w:date="2021-07-06T21:16:00Z">
        <w:r w:rsidR="00676816">
          <w:rPr>
            <w:rStyle w:val="Hyperlink"/>
          </w:rPr>
          <w:t>P</w:t>
        </w:r>
      </w:ins>
      <w:r w:rsidR="00554724" w:rsidRPr="0090013F">
        <w:rPr>
          <w:rStyle w:val="Hyperlink"/>
        </w:rPr>
        <w:t xml:space="preserve">ort </w:t>
      </w:r>
      <w:ins w:id="54" w:author="Daniel King" w:date="2021-07-06T21:16:00Z">
        <w:r w:rsidR="00676816">
          <w:rPr>
            <w:rStyle w:val="Hyperlink"/>
          </w:rPr>
          <w:t>F</w:t>
        </w:r>
      </w:ins>
      <w:del w:id="55" w:author="Daniel King" w:date="2021-07-06T21:16:00Z">
        <w:r w:rsidR="00554724" w:rsidRPr="0090013F" w:rsidDel="00676816">
          <w:rPr>
            <w:rStyle w:val="Hyperlink"/>
          </w:rPr>
          <w:delText>f</w:delText>
        </w:r>
      </w:del>
      <w:r w:rsidR="00554724" w:rsidRPr="0090013F">
        <w:rPr>
          <w:rStyle w:val="Hyperlink"/>
        </w:rPr>
        <w:t>ailure</w:t>
      </w:r>
      <w:r w:rsidR="00554724">
        <w:rPr>
          <w:webHidden/>
        </w:rPr>
        <w:tab/>
      </w:r>
      <w:r w:rsidR="00554724">
        <w:rPr>
          <w:webHidden/>
        </w:rPr>
        <w:fldChar w:fldCharType="begin"/>
      </w:r>
      <w:r w:rsidR="00554724">
        <w:rPr>
          <w:webHidden/>
        </w:rPr>
        <w:instrText xml:space="preserve"> PAGEREF _Toc68604118 \h </w:instrText>
      </w:r>
      <w:r w:rsidR="00554724">
        <w:rPr>
          <w:webHidden/>
        </w:rPr>
      </w:r>
      <w:r w:rsidR="00554724">
        <w:rPr>
          <w:webHidden/>
        </w:rPr>
        <w:fldChar w:fldCharType="separate"/>
      </w:r>
      <w:r w:rsidR="00123BB9">
        <w:rPr>
          <w:webHidden/>
        </w:rPr>
        <w:t>33</w:t>
      </w:r>
      <w:r w:rsidR="00554724">
        <w:rPr>
          <w:webHidden/>
        </w:rPr>
        <w:fldChar w:fldCharType="end"/>
      </w:r>
      <w:r>
        <w:fldChar w:fldCharType="end"/>
      </w:r>
    </w:p>
    <w:p w14:paraId="6B2C3CEB" w14:textId="2BEC7BF1" w:rsidR="00554724" w:rsidRDefault="00B97F03">
      <w:pPr>
        <w:pStyle w:val="TOC1"/>
        <w:rPr>
          <w:rFonts w:asciiTheme="minorHAnsi" w:eastAsiaTheme="minorEastAsia" w:hAnsiTheme="minorHAnsi" w:cstheme="minorBidi"/>
          <w:sz w:val="22"/>
          <w:szCs w:val="22"/>
          <w:lang w:eastAsia="zh-CN"/>
        </w:rPr>
      </w:pPr>
      <w:hyperlink w:anchor="_Toc68604119" w:history="1">
        <w:r w:rsidR="00554724" w:rsidRPr="0090013F">
          <w:rPr>
            <w:rStyle w:val="Hyperlink"/>
          </w:rPr>
          <w:t>Acknowledgments</w:t>
        </w:r>
        <w:r w:rsidR="00554724">
          <w:rPr>
            <w:webHidden/>
          </w:rPr>
          <w:tab/>
        </w:r>
        <w:r w:rsidR="00554724">
          <w:rPr>
            <w:webHidden/>
          </w:rPr>
          <w:fldChar w:fldCharType="begin"/>
        </w:r>
        <w:r w:rsidR="00554724">
          <w:rPr>
            <w:webHidden/>
          </w:rPr>
          <w:instrText xml:space="preserve"> PAGEREF _Toc68604119 \h </w:instrText>
        </w:r>
        <w:r w:rsidR="00554724">
          <w:rPr>
            <w:webHidden/>
          </w:rPr>
        </w:r>
        <w:r w:rsidR="00554724">
          <w:rPr>
            <w:webHidden/>
          </w:rPr>
          <w:fldChar w:fldCharType="separate"/>
        </w:r>
        <w:r w:rsidR="00123BB9">
          <w:rPr>
            <w:webHidden/>
          </w:rPr>
          <w:t>34</w:t>
        </w:r>
        <w:r w:rsidR="00554724">
          <w:rPr>
            <w:webHidden/>
          </w:rPr>
          <w:fldChar w:fldCharType="end"/>
        </w:r>
      </w:hyperlink>
    </w:p>
    <w:p w14:paraId="1B29FFE8" w14:textId="2A5BA44B" w:rsidR="00554724" w:rsidRDefault="00B97F03">
      <w:pPr>
        <w:pStyle w:val="TOC1"/>
        <w:rPr>
          <w:rFonts w:asciiTheme="minorHAnsi" w:eastAsiaTheme="minorEastAsia" w:hAnsiTheme="minorHAnsi" w:cstheme="minorBidi"/>
          <w:sz w:val="22"/>
          <w:szCs w:val="22"/>
          <w:lang w:eastAsia="zh-CN"/>
        </w:rPr>
      </w:pPr>
      <w:hyperlink w:anchor="_Toc68604120" w:history="1">
        <w:r w:rsidR="00554724" w:rsidRPr="0090013F">
          <w:rPr>
            <w:rStyle w:val="Hyperlink"/>
          </w:rPr>
          <w:t>Contributors</w:t>
        </w:r>
        <w:r w:rsidR="00554724">
          <w:rPr>
            <w:webHidden/>
          </w:rPr>
          <w:tab/>
        </w:r>
        <w:r w:rsidR="00554724">
          <w:rPr>
            <w:webHidden/>
          </w:rPr>
          <w:fldChar w:fldCharType="begin"/>
        </w:r>
        <w:r w:rsidR="00554724">
          <w:rPr>
            <w:webHidden/>
          </w:rPr>
          <w:instrText xml:space="preserve"> PAGEREF _Toc68604120 \h </w:instrText>
        </w:r>
        <w:r w:rsidR="00554724">
          <w:rPr>
            <w:webHidden/>
          </w:rPr>
        </w:r>
        <w:r w:rsidR="00554724">
          <w:rPr>
            <w:webHidden/>
          </w:rPr>
          <w:fldChar w:fldCharType="separate"/>
        </w:r>
        <w:r w:rsidR="00123BB9">
          <w:rPr>
            <w:webHidden/>
          </w:rPr>
          <w:t>34</w:t>
        </w:r>
        <w:r w:rsidR="00554724">
          <w:rPr>
            <w:webHidden/>
          </w:rPr>
          <w:fldChar w:fldCharType="end"/>
        </w:r>
      </w:hyperlink>
    </w:p>
    <w:p w14:paraId="354B1690" w14:textId="18BA9FA0" w:rsidR="00554724" w:rsidRDefault="00B97F03">
      <w:pPr>
        <w:pStyle w:val="TOC1"/>
        <w:rPr>
          <w:rFonts w:asciiTheme="minorHAnsi" w:eastAsiaTheme="minorEastAsia" w:hAnsiTheme="minorHAnsi" w:cstheme="minorBidi"/>
          <w:sz w:val="22"/>
          <w:szCs w:val="22"/>
          <w:lang w:eastAsia="zh-CN"/>
        </w:rPr>
      </w:pPr>
      <w:hyperlink w:anchor="_Toc68604121" w:history="1">
        <w:r w:rsidR="00554724" w:rsidRPr="0090013F">
          <w:rPr>
            <w:rStyle w:val="Hyperlink"/>
          </w:rPr>
          <w:t>Authors’ Addresses</w:t>
        </w:r>
        <w:r w:rsidR="00554724">
          <w:rPr>
            <w:webHidden/>
          </w:rPr>
          <w:tab/>
        </w:r>
        <w:r w:rsidR="00554724">
          <w:rPr>
            <w:webHidden/>
          </w:rPr>
          <w:fldChar w:fldCharType="begin"/>
        </w:r>
        <w:r w:rsidR="00554724">
          <w:rPr>
            <w:webHidden/>
          </w:rPr>
          <w:instrText xml:space="preserve"> PAGEREF _Toc68604121 \h </w:instrText>
        </w:r>
        <w:r w:rsidR="00554724">
          <w:rPr>
            <w:webHidden/>
          </w:rPr>
        </w:r>
        <w:r w:rsidR="00554724">
          <w:rPr>
            <w:webHidden/>
          </w:rPr>
          <w:fldChar w:fldCharType="separate"/>
        </w:r>
        <w:r w:rsidR="00123BB9">
          <w:rPr>
            <w:webHidden/>
          </w:rPr>
          <w:t>35</w:t>
        </w:r>
        <w:r w:rsidR="00554724">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56" w:name="_Toc53130233"/>
      <w:bookmarkStart w:id="57" w:name="_Toc68604089"/>
      <w:r w:rsidRPr="005254EF">
        <w:t>Introduction</w:t>
      </w:r>
      <w:bookmarkEnd w:id="56"/>
      <w:bookmarkEnd w:id="57"/>
    </w:p>
    <w:p w14:paraId="50A5593B" w14:textId="2273C669" w:rsidR="009E5988" w:rsidRDefault="009E5988" w:rsidP="002D1DF8">
      <w:pPr>
        <w:pPrChange w:id="58" w:author="Daniel King" w:date="2021-07-06T21:22:00Z">
          <w:pPr/>
        </w:pPrChange>
      </w:pPr>
      <w:r w:rsidRPr="001A0AB4">
        <w:t xml:space="preserve">The </w:t>
      </w:r>
      <w:del w:id="59" w:author="Daniel King" w:date="2021-07-06T21:17:00Z">
        <w:r w:rsidRPr="001A0AB4" w:rsidDel="002D1DF8">
          <w:delText xml:space="preserve">full </w:delText>
        </w:r>
      </w:del>
      <w:ins w:id="60" w:author="Daniel King" w:date="2021-07-06T21:17:00Z">
        <w:r w:rsidR="002D1DF8">
          <w:t>complete</w:t>
        </w:r>
        <w:r w:rsidR="002D1DF8" w:rsidRPr="001A0AB4">
          <w:t xml:space="preserve"> </w:t>
        </w:r>
      </w:ins>
      <w:r w:rsidRPr="001A0AB4">
        <w:t xml:space="preserve">automation of the management and control of Service Providers transport networks (IP/MPLS, </w:t>
      </w:r>
      <w:ins w:id="61" w:author="Daniel King" w:date="2021-07-06T21:23:00Z">
        <w:r w:rsidR="002D1DF8">
          <w:t>o</w:t>
        </w:r>
      </w:ins>
      <w:del w:id="62" w:author="Daniel King" w:date="2021-07-06T21:23:00Z">
        <w:r w:rsidRPr="001A0AB4" w:rsidDel="002D1DF8">
          <w:delText>O</w:delText>
        </w:r>
      </w:del>
      <w:r w:rsidRPr="001A0AB4">
        <w:t>ptical</w:t>
      </w:r>
      <w:ins w:id="63" w:author="Daniel King" w:date="2021-07-06T21:23:00Z">
        <w:r w:rsidR="002D1DF8">
          <w:t xml:space="preserve">, and </w:t>
        </w:r>
      </w:ins>
      <w:del w:id="64" w:author="Daniel King" w:date="2021-07-06T21:23:00Z">
        <w:r w:rsidRPr="001A0AB4" w:rsidDel="002D1DF8">
          <w:delText xml:space="preserve"> and also </w:delText>
        </w:r>
      </w:del>
      <w:ins w:id="65" w:author="Daniel King" w:date="2021-07-06T21:23:00Z">
        <w:r w:rsidR="002D1DF8">
          <w:t>m</w:t>
        </w:r>
      </w:ins>
      <w:del w:id="66" w:author="Daniel King" w:date="2021-07-06T21:23:00Z">
        <w:r w:rsidRPr="001A0AB4" w:rsidDel="002D1DF8">
          <w:delText>M</w:delText>
        </w:r>
      </w:del>
      <w:r w:rsidRPr="001A0AB4">
        <w:t>icrowave</w:t>
      </w:r>
      <w:ins w:id="67" w:author="Daniel King" w:date="2021-07-06T21:23:00Z">
        <w:r w:rsidR="002D1DF8">
          <w:t xml:space="preserve"> transport networks</w:t>
        </w:r>
      </w:ins>
      <w:r w:rsidRPr="001A0AB4">
        <w:t xml:space="preserve">) is </w:t>
      </w:r>
      <w:del w:id="68" w:author="Daniel King" w:date="2021-07-06T21:17:00Z">
        <w:r w:rsidRPr="001A0AB4" w:rsidDel="002D1DF8">
          <w:delText xml:space="preserve">key </w:delText>
        </w:r>
      </w:del>
      <w:ins w:id="69" w:author="Daniel King" w:date="2021-07-06T21:17:00Z">
        <w:r w:rsidR="002D1DF8">
          <w:t>vital</w:t>
        </w:r>
        <w:r w:rsidR="002D1DF8" w:rsidRPr="001A0AB4">
          <w:t xml:space="preserve"> </w:t>
        </w:r>
      </w:ins>
      <w:r w:rsidRPr="001A0AB4">
        <w:t xml:space="preserve">for </w:t>
      </w:r>
      <w:del w:id="70" w:author="Daniel King" w:date="2021-07-06T21:19:00Z">
        <w:r w:rsidRPr="001A0AB4" w:rsidDel="002D1DF8">
          <w:delText>achieving</w:delText>
        </w:r>
      </w:del>
      <w:ins w:id="71" w:author="Daniel King" w:date="2021-07-06T21:19:00Z">
        <w:r w:rsidR="002D1DF8">
          <w:t>meeting</w:t>
        </w:r>
        <w:r w:rsidR="002D1DF8">
          <w:t xml:space="preserve"> </w:t>
        </w:r>
      </w:ins>
      <w:ins w:id="72" w:author="Daniel King" w:date="2021-07-06T21:17:00Z">
        <w:r w:rsidR="002D1DF8">
          <w:t xml:space="preserve">emerging </w:t>
        </w:r>
      </w:ins>
      <w:ins w:id="73" w:author="Daniel King" w:date="2021-07-06T21:20:00Z">
        <w:r w:rsidR="002D1DF8">
          <w:t xml:space="preserve">demand for </w:t>
        </w:r>
      </w:ins>
      <w:ins w:id="74" w:author="Daniel King" w:date="2021-07-06T21:17:00Z">
        <w:r w:rsidR="002D1DF8">
          <w:t>high-bandwidth</w:t>
        </w:r>
      </w:ins>
      <w:ins w:id="75" w:author="Daniel King" w:date="2021-07-06T21:18:00Z">
        <w:r w:rsidR="002D1DF8">
          <w:t xml:space="preserve"> use cases</w:t>
        </w:r>
      </w:ins>
      <w:ins w:id="76" w:author="Daniel King" w:date="2021-07-06T21:17:00Z">
        <w:r w:rsidR="002D1DF8">
          <w:t>, inc</w:t>
        </w:r>
      </w:ins>
      <w:ins w:id="77" w:author="Daniel King" w:date="2021-07-06T21:18:00Z">
        <w:r w:rsidR="002D1DF8">
          <w:t>l</w:t>
        </w:r>
      </w:ins>
      <w:ins w:id="78" w:author="Daniel King" w:date="2021-07-06T21:17:00Z">
        <w:r w:rsidR="002D1DF8">
          <w:t xml:space="preserve">uding </w:t>
        </w:r>
      </w:ins>
      <w:del w:id="79" w:author="Daniel King" w:date="2021-07-06T21:17:00Z">
        <w:r w:rsidRPr="001A0AB4" w:rsidDel="002D1DF8">
          <w:delText xml:space="preserve"> the new challenges coming now with </w:delText>
        </w:r>
      </w:del>
      <w:r w:rsidRPr="001A0AB4">
        <w:t xml:space="preserve">5G </w:t>
      </w:r>
      <w:ins w:id="80" w:author="Daniel King" w:date="2021-07-06T21:18:00Z">
        <w:r w:rsidR="002D1DF8">
          <w:t>and fiber connectivity services</w:t>
        </w:r>
      </w:ins>
      <w:del w:id="81" w:author="Daniel King" w:date="2021-07-06T21:18:00Z">
        <w:r w:rsidRPr="001A0AB4" w:rsidDel="002D1DF8">
          <w:delText>as well as with the increased demand in terms of business agility and mobility in a digital world.</w:delText>
        </w:r>
      </w:del>
      <w:ins w:id="82" w:author="Daniel King" w:date="2021-07-06T21:18:00Z">
        <w:r w:rsidR="002D1DF8">
          <w:t>.</w:t>
        </w:r>
      </w:ins>
      <w:r w:rsidRPr="001A0AB4">
        <w:t xml:space="preserve"> </w:t>
      </w:r>
      <w:ins w:id="83" w:author="Daniel King" w:date="2021-07-06T21:18:00Z">
        <w:r w:rsidR="002D1DF8">
          <w:t xml:space="preserve">The </w:t>
        </w:r>
      </w:ins>
      <w:ins w:id="84" w:author="Daniel King" w:date="2021-07-06T21:19:00Z">
        <w:r w:rsidR="002D1DF8">
          <w:t>Abstraction</w:t>
        </w:r>
        <w:r w:rsidR="002D1DF8" w:rsidRPr="002D1DF8">
          <w:t xml:space="preserve"> and Control of TE Networks (ACTN)</w:t>
        </w:r>
      </w:ins>
      <w:ins w:id="85" w:author="Daniel King" w:date="2021-07-06T21:21:00Z">
        <w:r w:rsidR="002D1DF8">
          <w:t xml:space="preserve"> </w:t>
        </w:r>
      </w:ins>
      <w:del w:id="86" w:author="Daniel King" w:date="2021-07-06T21:19:00Z">
        <w:r w:rsidRPr="001A0AB4" w:rsidDel="002D1DF8">
          <w:delText xml:space="preserve">ACTN </w:delText>
        </w:r>
      </w:del>
      <w:r w:rsidRPr="001A0AB4">
        <w:t>architecture</w:t>
      </w:r>
      <w:ins w:id="87" w:author="Daniel King" w:date="2021-07-06T21:21:00Z">
        <w:r w:rsidR="002D1DF8">
          <w:t xml:space="preserve"> and interfaces</w:t>
        </w:r>
      </w:ins>
      <w:del w:id="88" w:author="Daniel King" w:date="2021-07-06T21:22:00Z">
        <w:r w:rsidRPr="001A0AB4" w:rsidDel="002D1DF8">
          <w:delText xml:space="preserve">, </w:delText>
        </w:r>
      </w:del>
      <w:del w:id="89" w:author="Daniel King" w:date="2021-07-06T21:20:00Z">
        <w:r w:rsidRPr="001A0AB4" w:rsidDel="002D1DF8">
          <w:delText xml:space="preserve">by abstracting </w:delText>
        </w:r>
      </w:del>
      <w:del w:id="90" w:author="Daniel King" w:date="2021-07-06T21:22:00Z">
        <w:r w:rsidRPr="001A0AB4" w:rsidDel="002D1DF8">
          <w:delText xml:space="preserve">the </w:delText>
        </w:r>
      </w:del>
      <w:del w:id="91" w:author="Daniel King" w:date="2021-07-06T21:20:00Z">
        <w:r w:rsidRPr="001A0AB4" w:rsidDel="002D1DF8">
          <w:delText>network c</w:delText>
        </w:r>
      </w:del>
      <w:del w:id="92" w:author="Daniel King" w:date="2021-07-06T21:22:00Z">
        <w:r w:rsidRPr="001A0AB4" w:rsidDel="002D1DF8">
          <w:delText>omple</w:delText>
        </w:r>
      </w:del>
      <w:del w:id="93" w:author="Daniel King" w:date="2021-07-06T21:20:00Z">
        <w:r w:rsidRPr="001A0AB4" w:rsidDel="002D1DF8">
          <w:delText>xity</w:delText>
        </w:r>
      </w:del>
      <w:del w:id="94" w:author="Daniel King" w:date="2021-07-06T21:21:00Z">
        <w:r w:rsidRPr="001A0AB4" w:rsidDel="002D1DF8">
          <w:delText xml:space="preserve"> from </w:delText>
        </w:r>
      </w:del>
      <w:del w:id="95" w:author="Daniel King" w:date="2021-07-06T21:22:00Z">
        <w:r w:rsidRPr="001A0AB4" w:rsidDel="002D1DF8">
          <w:delText>Optical and IP/MPLS network</w:delText>
        </w:r>
      </w:del>
      <w:del w:id="96" w:author="Daniel King" w:date="2021-07-06T21:21:00Z">
        <w:r w:rsidRPr="001A0AB4" w:rsidDel="002D1DF8">
          <w:delText>s</w:delText>
        </w:r>
      </w:del>
      <w:del w:id="97" w:author="Daniel King" w:date="2021-07-06T21:22:00Z">
        <w:r w:rsidRPr="001A0AB4" w:rsidDel="002D1DF8">
          <w:delText xml:space="preserve"> towards MDSC and then from MDSC towards OSS/BSS or Orchestration layer through the use of</w:delText>
        </w:r>
      </w:del>
      <w:ins w:id="98" w:author="Daniel King" w:date="2021-07-06T21:22:00Z">
        <w:r w:rsidR="002D1DF8">
          <w:t xml:space="preserve"> facilitate the automation and operation of complex Optical and IP/MPLS networks through</w:t>
        </w:r>
      </w:ins>
      <w:r w:rsidRPr="001A0AB4">
        <w:t xml:space="preserve"> standard interfaces and data model</w:t>
      </w:r>
      <w:ins w:id="99" w:author="Daniel King" w:date="2021-07-06T21:22:00Z">
        <w:r w:rsidR="002D1DF8">
          <w:t xml:space="preserve">s. </w:t>
        </w:r>
      </w:ins>
      <w:del w:id="100" w:author="Daniel King" w:date="2021-07-06T21:22:00Z">
        <w:r w:rsidRPr="001A0AB4" w:rsidDel="002D1DF8">
          <w:delText xml:space="preserve">s, is </w:delText>
        </w:r>
      </w:del>
      <w:ins w:id="101" w:author="Daniel King" w:date="2021-07-06T21:22:00Z">
        <w:r w:rsidR="002D1DF8">
          <w:t xml:space="preserve">Thus </w:t>
        </w:r>
      </w:ins>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ins w:id="102" w:author="Daniel King" w:date="2021-07-06T21:29:00Z">
        <w:r w:rsidR="00D25B8E">
          <w:t>,</w:t>
        </w:r>
      </w:ins>
      <w:r w:rsidRPr="001A0AB4">
        <w:t xml:space="preserve"> etc.</w:t>
      </w:r>
      <w:r w:rsidRPr="009E5988">
        <w:t xml:space="preserve">) </w:t>
      </w:r>
    </w:p>
    <w:p w14:paraId="725CFCFB" w14:textId="1C444C06" w:rsidR="00A67ACD" w:rsidRDefault="00A67ACD" w:rsidP="00A67ACD">
      <w:r w:rsidRPr="005C5912">
        <w:t xml:space="preserve">Packet Optical Integration (POI) is an advanced use case of traffic engineering. In </w:t>
      </w:r>
      <w:del w:id="103" w:author="Daniel King" w:date="2021-07-06T21:22:00Z">
        <w:r w:rsidRPr="005C5912" w:rsidDel="002D1DF8">
          <w:delText xml:space="preserve">wide </w:delText>
        </w:r>
      </w:del>
      <w:ins w:id="104" w:author="Daniel King" w:date="2021-07-06T21:22:00Z">
        <w:r w:rsidR="002D1DF8" w:rsidRPr="005C5912">
          <w:t>wide</w:t>
        </w:r>
        <w:r w:rsidR="002D1DF8">
          <w:t>-</w:t>
        </w:r>
      </w:ins>
      <w:r w:rsidRPr="005C5912">
        <w:t>area networks, a packet network based on the Internet Protocol (IP)</w:t>
      </w:r>
      <w:ins w:id="105" w:author="Daniel King" w:date="2021-07-06T21:28:00Z">
        <w:r w:rsidR="00D25B8E">
          <w:t>,</w:t>
        </w:r>
      </w:ins>
      <w:r w:rsidRPr="005C5912">
        <w:t xml:space="preserve"> and </w:t>
      </w:r>
      <w:del w:id="106" w:author="Daniel King" w:date="2021-07-06T21:28:00Z">
        <w:r w:rsidRPr="005C5912" w:rsidDel="00D25B8E">
          <w:delText xml:space="preserve">possibly </w:delText>
        </w:r>
      </w:del>
      <w:ins w:id="107" w:author="Daniel King" w:date="2021-07-06T21:28:00Z">
        <w:r w:rsidR="00D25B8E">
          <w:t>often</w:t>
        </w:r>
        <w:r w:rsidR="00D25B8E" w:rsidRPr="005C5912">
          <w:t xml:space="preserve"> </w:t>
        </w:r>
      </w:ins>
      <w:r w:rsidRPr="005C5912">
        <w:t>Multiprotocol Label Switching (MPLS)</w:t>
      </w:r>
      <w:ins w:id="108" w:author="Daniel King" w:date="2021-07-06T21:28:00Z">
        <w:r w:rsidR="00D25B8E">
          <w:t>,</w:t>
        </w:r>
      </w:ins>
      <w:r w:rsidRPr="005C5912">
        <w:t xml:space="preserve"> is typically realized on top of an optical transport network that uses Dense Wavelength Division Multiplexing (DWDM)</w:t>
      </w:r>
      <w:r w:rsidR="00BD5057">
        <w:t>(</w:t>
      </w:r>
      <w:r w:rsidR="00550ACC">
        <w:t>and optionally an Optical Transport Network (OTN)layer</w:t>
      </w:r>
      <w:r w:rsidR="00BD5057">
        <w:t>)</w:t>
      </w:r>
      <w:r w:rsidRPr="005C5912">
        <w:t>. In many existing network deployments, the packet and the optical networks are engineered and operated independently</w:t>
      </w:r>
      <w:del w:id="109" w:author="Daniel King" w:date="2021-07-06T21:23:00Z">
        <w:r w:rsidRPr="005C5912" w:rsidDel="002D1DF8">
          <w:delText xml:space="preserve"> of each other</w:delText>
        </w:r>
      </w:del>
      <w:r w:rsidRPr="005C5912">
        <w:t xml:space="preserve">. </w:t>
      </w:r>
      <w:del w:id="110" w:author="Daniel King" w:date="2021-07-06T21:28:00Z">
        <w:r w:rsidRPr="005C5912" w:rsidDel="00D25B8E">
          <w:delText xml:space="preserve">There </w:delText>
        </w:r>
      </w:del>
      <w:ins w:id="111" w:author="Daniel King" w:date="2021-07-06T21:28:00Z">
        <w:r w:rsidR="00D25B8E">
          <w:t>As a result, t</w:t>
        </w:r>
        <w:r w:rsidR="00D25B8E" w:rsidRPr="005C5912">
          <w:t xml:space="preserve">here </w:t>
        </w:r>
      </w:ins>
      <w:r w:rsidRPr="005C5912">
        <w:t xml:space="preserve">are technical differences between the technologies (e.g., routers </w:t>
      </w:r>
      <w:del w:id="112" w:author="Daniel King" w:date="2021-07-06T21:28:00Z">
        <w:r w:rsidRPr="005C5912" w:rsidDel="00D25B8E">
          <w:delText>vs</w:delText>
        </w:r>
      </w:del>
      <w:ins w:id="113" w:author="Daniel King" w:date="2021-07-06T21:28:00Z">
        <w:r w:rsidR="00D25B8E">
          <w:t>compared to</w:t>
        </w:r>
      </w:ins>
      <w:del w:id="114" w:author="Daniel King" w:date="2021-07-06T21:28:00Z">
        <w:r w:rsidRPr="005C5912" w:rsidDel="00D25B8E">
          <w:delText>.</w:delText>
        </w:r>
      </w:del>
      <w:r w:rsidRPr="005C5912">
        <w:t xml:space="preserve"> optical switches) and the corresponding network engineering and planning methods (e.g., inter-domain peering optimization in IP</w:t>
      </w:r>
      <w:ins w:id="115" w:author="Daniel King" w:date="2021-07-06T21:24:00Z">
        <w:r w:rsidR="002D1DF8">
          <w:t xml:space="preserve">, versus </w:t>
        </w:r>
      </w:ins>
      <w:del w:id="116" w:author="Daniel King" w:date="2021-07-06T21:24:00Z">
        <w:r w:rsidRPr="005C5912" w:rsidDel="002D1DF8">
          <w:delText xml:space="preserve"> vs. </w:delText>
        </w:r>
      </w:del>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del w:id="117" w:author="Daniel King" w:date="2021-07-06T21:24:00Z">
        <w:r w:rsidRPr="005C5912" w:rsidDel="002D1DF8">
          <w:delText xml:space="preserve">. </w:delText>
        </w:r>
      </w:del>
      <w:ins w:id="118" w:author="Daniel King" w:date="2021-07-06T21:24:00Z">
        <w:r w:rsidR="002D1DF8" w:rsidRPr="005C5912">
          <w:t>.</w:t>
        </w:r>
      </w:ins>
      <w:ins w:id="119" w:author="Daniel King" w:date="2021-07-06T21:27:00Z">
        <w:r w:rsidR="00D25B8E">
          <w:t xml:space="preserve"> </w:t>
        </w:r>
      </w:ins>
      <w:ins w:id="120" w:author="Daniel King" w:date="2021-07-06T21:25:00Z">
        <w:r w:rsidR="002D1DF8">
          <w:t>The operation of these complex</w:t>
        </w:r>
      </w:ins>
      <w:del w:id="121" w:author="Daniel King" w:date="2021-07-06T21:24:00Z">
        <w:r w:rsidRPr="005C5912" w:rsidDel="002D1DF8">
          <w:delText>Last but not least, s</w:delText>
        </w:r>
      </w:del>
      <w:del w:id="122" w:author="Daniel King" w:date="2021-07-06T21:26:00Z">
        <w:r w:rsidRPr="005C5912" w:rsidDel="002D1DF8">
          <w:delText>tate-of-the-art</w:delText>
        </w:r>
      </w:del>
      <w:r w:rsidRPr="005C5912">
        <w:t xml:space="preserve"> packet and optical networks</w:t>
      </w:r>
      <w:del w:id="123" w:author="Daniel King" w:date="2021-07-06T21:26:00Z">
        <w:r w:rsidRPr="005C5912" w:rsidDel="002D1DF8">
          <w:delText xml:space="preserve"> </w:delText>
        </w:r>
      </w:del>
      <w:ins w:id="124" w:author="Daniel King" w:date="2021-07-06T21:26:00Z">
        <w:r w:rsidR="002D1DF8">
          <w:t xml:space="preserve"> is often siloed</w:t>
        </w:r>
        <w:r w:rsidR="00D25B8E">
          <w:t xml:space="preserve">, </w:t>
        </w:r>
      </w:ins>
      <w:del w:id="125" w:author="Daniel King" w:date="2021-07-06T21:26:00Z">
        <w:r w:rsidRPr="005C5912" w:rsidDel="002D1DF8">
          <w:delText>use sophisticated but complex technologies</w:delText>
        </w:r>
      </w:del>
      <w:del w:id="126" w:author="Daniel King" w:date="2021-07-06T21:24:00Z">
        <w:r w:rsidRPr="005C5912" w:rsidDel="002D1DF8">
          <w:delText>, and f</w:delText>
        </w:r>
      </w:del>
      <w:ins w:id="127" w:author="Daniel King" w:date="2021-07-06T21:26:00Z">
        <w:r w:rsidR="00D25B8E">
          <w:t xml:space="preserve">as these technology domains require </w:t>
        </w:r>
      </w:ins>
      <w:ins w:id="128" w:author="Daniel King" w:date="2021-07-06T21:27:00Z">
        <w:r w:rsidR="00D25B8E">
          <w:t xml:space="preserve">specific skills sets. </w:t>
        </w:r>
      </w:ins>
      <w:del w:id="129" w:author="Daniel King" w:date="2021-07-06T21:26:00Z">
        <w:r w:rsidRPr="005C5912" w:rsidDel="00D25B8E">
          <w:delText xml:space="preserve">or a network engineer it may not be trivial to be a </w:delText>
        </w:r>
      </w:del>
      <w:del w:id="130" w:author="Daniel King" w:date="2021-07-06T21:24:00Z">
        <w:r w:rsidRPr="005C5912" w:rsidDel="002D1DF8">
          <w:delText xml:space="preserve">full </w:delText>
        </w:r>
      </w:del>
      <w:del w:id="131" w:author="Daniel King" w:date="2021-07-06T21:27:00Z">
        <w:r w:rsidRPr="005C5912" w:rsidDel="00D25B8E">
          <w:delText>expert in both areas. As a result, packet and optical networks are often operated in technical and organizational silos.</w:delText>
        </w:r>
      </w:del>
    </w:p>
    <w:p w14:paraId="74620D23" w14:textId="2707204F" w:rsidR="00A67ACD" w:rsidRDefault="00D25B8E" w:rsidP="00A67ACD">
      <w:ins w:id="132" w:author="Daniel King" w:date="2021-07-06T21:27:00Z">
        <w:r>
          <w:t xml:space="preserve">The </w:t>
        </w:r>
      </w:ins>
      <w:del w:id="133" w:author="Daniel King" w:date="2021-07-06T21:27:00Z">
        <w:r w:rsidR="00A67ACD" w:rsidRPr="005C5912" w:rsidDel="00D25B8E">
          <w:delText xml:space="preserve">This </w:delText>
        </w:r>
      </w:del>
      <w:ins w:id="134" w:author="Daniel King" w:date="2021-07-06T21:27:00Z">
        <w:r>
          <w:t>POI network</w:t>
        </w:r>
        <w:r w:rsidRPr="005C5912">
          <w:t xml:space="preserve"> </w:t>
        </w:r>
        <w:r>
          <w:t xml:space="preserve">deployment and operation </w:t>
        </w:r>
      </w:ins>
      <w:r w:rsidR="00A67ACD" w:rsidRPr="005C5912">
        <w:t xml:space="preserve">separation </w:t>
      </w:r>
      <w:del w:id="135" w:author="Daniel King" w:date="2021-07-06T21:28:00Z">
        <w:r w:rsidR="00A67ACD" w:rsidRPr="005C5912" w:rsidDel="00D25B8E">
          <w:delText xml:space="preserve">is </w:delText>
        </w:r>
      </w:del>
      <w:ins w:id="136" w:author="Daniel King" w:date="2021-07-06T21:28:00Z">
        <w:r>
          <w:t>are</w:t>
        </w:r>
        <w:r w:rsidRPr="005C5912">
          <w:t xml:space="preserve"> </w:t>
        </w:r>
      </w:ins>
      <w:r w:rsidR="00A67ACD" w:rsidRPr="005C5912">
        <w:t xml:space="preserve">inefficient for many reasons. Both capital expenditure (CAPEX) and operational expenditure (OPEX) could be significantly reduced by </w:t>
      </w:r>
      <w:del w:id="137" w:author="Daniel King" w:date="2021-07-06T21:29:00Z">
        <w:r w:rsidR="00A67ACD" w:rsidRPr="005C5912" w:rsidDel="00D25B8E">
          <w:delText xml:space="preserve">better </w:delText>
        </w:r>
      </w:del>
      <w:r w:rsidR="00A67ACD" w:rsidRPr="005C5912">
        <w:t xml:space="preserve">integrating the packet and the optical network. Multi-layer online topology insight can speed up troubleshooting (e.g., alarm correlation) and network operation (e.g., coordination of maintenance events), multi-layer offline topology inventory can improve service quality (e.g., </w:t>
      </w:r>
      <w:r w:rsidR="00A67ACD" w:rsidRPr="005C5912">
        <w:lastRenderedPageBreak/>
        <w:t>detection of diversity constraint violations) and multi-layer traffic engineering can use the available network capacity more efficiently (e.g., coordination of restoration). In addition, provisioning workflows can be simplified or automated as needed across layers (e.g</w:t>
      </w:r>
      <w:ins w:id="138" w:author="Daniel King" w:date="2021-07-06T21:29:00Z">
        <w:r>
          <w:t>.</w:t>
        </w:r>
      </w:ins>
      <w:r w:rsidR="00A67ACD" w:rsidRPr="005C5912">
        <w:t xml:space="preserve">, to achieve </w:t>
      </w:r>
      <w:del w:id="139" w:author="Daniel King" w:date="2021-07-06T21:30:00Z">
        <w:r w:rsidR="00A67ACD" w:rsidRPr="005C5912" w:rsidDel="00D25B8E">
          <w:delText xml:space="preserve">bandwidth </w:delText>
        </w:r>
      </w:del>
      <w:ins w:id="140" w:author="Daniel King" w:date="2021-07-06T21:30:00Z">
        <w:r w:rsidRPr="005C5912">
          <w:t>bandwidth</w:t>
        </w:r>
        <w:r>
          <w:t>-</w:t>
        </w:r>
      </w:ins>
      <w:del w:id="141" w:author="Daniel King" w:date="2021-07-06T21:29:00Z">
        <w:r w:rsidR="00A67ACD" w:rsidRPr="005C5912" w:rsidDel="00D25B8E">
          <w:delText xml:space="preserve">on </w:delText>
        </w:r>
      </w:del>
      <w:ins w:id="142" w:author="Daniel King" w:date="2021-07-06T21:29:00Z">
        <w:r w:rsidRPr="005C5912">
          <w:t>on</w:t>
        </w:r>
        <w:r>
          <w:t>-</w:t>
        </w:r>
      </w:ins>
      <w:r w:rsidR="00A67ACD" w:rsidRPr="005C5912">
        <w:t>demand</w:t>
      </w:r>
      <w:del w:id="143" w:author="Daniel King" w:date="2021-07-06T21:29:00Z">
        <w:r w:rsidR="00A67ACD" w:rsidDel="00D25B8E">
          <w:delText>,</w:delText>
        </w:r>
      </w:del>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073C1CAB" w:rsidR="00A67ACD" w:rsidRPr="00B975A5" w:rsidRDefault="00A67ACD" w:rsidP="00A67ACD">
      <w:r w:rsidRPr="00B975A5">
        <w:t xml:space="preserve">In this document, </w:t>
      </w:r>
      <w:del w:id="144" w:author="Daniel King" w:date="2021-07-06T21:30:00Z">
        <w:r w:rsidRPr="00B975A5" w:rsidDel="00D25B8E">
          <w:delText xml:space="preserve">key </w:delText>
        </w:r>
      </w:del>
      <w:ins w:id="145" w:author="Daniel King" w:date="2021-07-06T21:30:00Z">
        <w:r w:rsidR="00D25B8E">
          <w:t>critical</w:t>
        </w:r>
        <w:r w:rsidR="00D25B8E" w:rsidRPr="00B975A5">
          <w:t xml:space="preserve"> </w:t>
        </w:r>
      </w:ins>
      <w:r w:rsidR="00B975A5">
        <w:t>scenarios</w:t>
      </w:r>
      <w:r w:rsidRPr="00B975A5">
        <w:t xml:space="preserve"> for </w:t>
      </w:r>
      <w:del w:id="146" w:author="Daniel King" w:date="2021-07-06T21:30:00Z">
        <w:r w:rsidRPr="00B975A5" w:rsidDel="00D25B8E">
          <w:delText>Packet Optical Integration (</w:delText>
        </w:r>
      </w:del>
      <w:r w:rsidRPr="00B975A5">
        <w:t>POI</w:t>
      </w:r>
      <w:del w:id="147" w:author="Daniel King" w:date="2021-07-06T21:30:00Z">
        <w:r w:rsidRPr="00B975A5" w:rsidDel="00D25B8E">
          <w:delText>)</w:delText>
        </w:r>
      </w:del>
      <w:r w:rsidRPr="00B975A5">
        <w:t xml:space="preserve"> are described</w:t>
      </w:r>
      <w:r w:rsidR="00B975A5">
        <w:t xml:space="preserve"> from the packet service layer perspective</w:t>
      </w:r>
      <w:ins w:id="148" w:author="Daniel King" w:date="2021-07-06T21:33:00Z">
        <w:r w:rsidR="00D25B8E">
          <w:t xml:space="preserve"> and</w:t>
        </w:r>
      </w:ins>
      <w:ins w:id="149" w:author="Daniel King" w:date="2021-07-06T21:31:00Z">
        <w:r w:rsidR="00D25B8E">
          <w:t xml:space="preserve"> </w:t>
        </w:r>
      </w:ins>
      <w:del w:id="150" w:author="Daniel King" w:date="2021-07-06T21:32:00Z">
        <w:r w:rsidRPr="00B975A5" w:rsidDel="00D25B8E">
          <w:delText xml:space="preserve">. The objective is to explain the benefit and </w:delText>
        </w:r>
      </w:del>
      <w:del w:id="151" w:author="Daniel King" w:date="2021-07-06T21:30:00Z">
        <w:r w:rsidRPr="00B975A5" w:rsidDel="00D25B8E">
          <w:delText>the impact for both the packet and the optical layer, and to</w:delText>
        </w:r>
      </w:del>
      <w:del w:id="152" w:author="Daniel King" w:date="2021-07-06T21:32:00Z">
        <w:r w:rsidRPr="00B975A5" w:rsidDel="00D25B8E">
          <w:delText xml:space="preserve"> </w:delText>
        </w:r>
      </w:del>
      <w:r w:rsidRPr="00B975A5">
        <w:t xml:space="preserve">identify the required </w:t>
      </w:r>
      <w:r w:rsidR="00B975A5">
        <w:t>coordination</w:t>
      </w:r>
      <w:r w:rsidR="00B975A5" w:rsidRPr="00B975A5">
        <w:t xml:space="preserve"> </w:t>
      </w:r>
      <w:r w:rsidRPr="00B975A5">
        <w:t xml:space="preserve">between </w:t>
      </w:r>
      <w:del w:id="153" w:author="Daniel King" w:date="2021-07-06T21:33:00Z">
        <w:r w:rsidRPr="00B975A5" w:rsidDel="00D25B8E">
          <w:delText>both layer</w:delText>
        </w:r>
      </w:del>
      <w:ins w:id="154" w:author="Daniel King" w:date="2021-07-06T21:33:00Z">
        <w:r w:rsidR="00D25B8E">
          <w:t>packet and optical layers to</w:t>
        </w:r>
      </w:ins>
      <w:ins w:id="155" w:author="Daniel King" w:date="2021-07-06T21:32:00Z">
        <w:r w:rsidR="00D25B8E">
          <w:t xml:space="preserve"> improve POI deployment and operation</w:t>
        </w:r>
      </w:ins>
      <w:del w:id="156" w:author="Daniel King" w:date="2021-07-06T21:32:00Z">
        <w:r w:rsidRPr="00B975A5" w:rsidDel="00D25B8E">
          <w:delText>s</w:delText>
        </w:r>
      </w:del>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ins w:id="157" w:author="Daniel King" w:date="2021-07-06T21:30:00Z">
        <w:r w:rsidR="00D25B8E">
          <w:t xml:space="preserve">a </w:t>
        </w:r>
      </w:ins>
      <w:r w:rsidRPr="00B975A5">
        <w:t xml:space="preserve">client of optical DWDM networks. The </w:t>
      </w:r>
      <w:r w:rsidR="00BD5057">
        <w:t>scenarios</w:t>
      </w:r>
      <w:r w:rsidRPr="00B975A5">
        <w:t xml:space="preserve"> are ordered by increasing </w:t>
      </w:r>
      <w:ins w:id="158" w:author="Daniel King" w:date="2021-07-06T21:30:00Z">
        <w:r w:rsidR="00D25B8E">
          <w:t xml:space="preserve">the </w:t>
        </w:r>
      </w:ins>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254A543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del w:id="159" w:author="Daniel King" w:date="2021-07-06T21:31:00Z">
        <w:r w:rsidRPr="00B975A5" w:rsidDel="00D25B8E">
          <w:delText>to better assess</w:delText>
        </w:r>
      </w:del>
      <w:ins w:id="160" w:author="Daniel King" w:date="2021-07-06T21:31:00Z">
        <w:r w:rsidR="00D25B8E">
          <w:t>assess</w:t>
        </w:r>
      </w:ins>
      <w:r w:rsidRPr="00B975A5">
        <w:t xml:space="preserve"> the feasibility of integration between IP and Optical DWDM domain</w:t>
      </w:r>
      <w:r w:rsidR="00BD5057">
        <w:t xml:space="preserve"> (and optionally OTN layer)</w:t>
      </w:r>
      <w:del w:id="161" w:author="Daniel King" w:date="2021-07-06T21:31:00Z">
        <w:r w:rsidRPr="00B975A5" w:rsidDel="00D25B8E">
          <w:delText>,</w:delText>
        </w:r>
      </w:del>
      <w:r w:rsidRPr="00B975A5">
        <w:t xml:space="preserve"> in an end-to-end multi-vendor service provisioning perspective.</w:t>
      </w:r>
    </w:p>
    <w:p w14:paraId="7860F1F8" w14:textId="77777777" w:rsidR="00A7014C" w:rsidRPr="005254EF" w:rsidRDefault="00E33E77" w:rsidP="00E33E77">
      <w:pPr>
        <w:pStyle w:val="Heading1"/>
      </w:pPr>
      <w:bookmarkStart w:id="162" w:name="_Ref42241566"/>
      <w:bookmarkStart w:id="163" w:name="_Toc53130234"/>
      <w:bookmarkStart w:id="164" w:name="_Toc68604090"/>
      <w:r w:rsidRPr="00E33E77">
        <w:t>Reference architecture and network scenario</w:t>
      </w:r>
      <w:bookmarkEnd w:id="162"/>
      <w:bookmarkEnd w:id="163"/>
      <w:bookmarkEnd w:id="164"/>
    </w:p>
    <w:p w14:paraId="3A2FB0B4" w14:textId="23A00DBA" w:rsidR="005640C6" w:rsidRDefault="005640C6" w:rsidP="005640C6">
      <w:r>
        <w:t xml:space="preserve">This document </w:t>
      </w:r>
      <w:r w:rsidR="00427748">
        <w:t xml:space="preserve">analyses </w:t>
      </w:r>
      <w:del w:id="165" w:author="Daniel King" w:date="2021-07-06T21:31:00Z">
        <w:r w:rsidR="00427748" w:rsidDel="00D25B8E">
          <w:delText xml:space="preserve">a </w:delText>
        </w:r>
        <w:r w:rsidR="00981678" w:rsidDel="00D25B8E">
          <w:delText>number of</w:delText>
        </w:r>
      </w:del>
      <w:ins w:id="166" w:author="Daniel King" w:date="2021-07-06T21:31:00Z">
        <w:r w:rsidR="00D25B8E">
          <w:t>several</w:t>
        </w:r>
      </w:ins>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167" w:name="_Ref5722602"/>
      <w:r w:rsidRPr="00995068">
        <w:t>– Reference Scenario</w:t>
      </w:r>
      <w:bookmarkEnd w:id="167"/>
    </w:p>
    <w:p w14:paraId="29511AF4" w14:textId="069F64F1"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del w:id="168" w:author="Daniel King" w:date="2021-07-06T21:33:00Z">
        <w:r w:rsidDel="004B3198">
          <w:delText>, and e</w:delText>
        </w:r>
      </w:del>
      <w:ins w:id="169" w:author="Daniel King" w:date="2021-07-06T21:33:00Z">
        <w:r w:rsidR="004B3198">
          <w:t>. E</w:t>
        </w:r>
      </w:ins>
      <w:r>
        <w:t>ach Optical PNC (O-PNC)</w:t>
      </w:r>
      <w:ins w:id="170" w:author="Daniel King" w:date="2021-07-06T21:33:00Z">
        <w:r w:rsidR="004B3198">
          <w:t xml:space="preserve"> in the above topology</w:t>
        </w:r>
      </w:ins>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ins w:id="171" w:author="Daniel King" w:date="2021-07-06T21:33:00Z">
        <w:r w:rsidR="004B3198">
          <w:t>,</w:t>
        </w:r>
      </w:ins>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 xml:space="preserve">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44EC23D8" w:rsidR="00B50EBB" w:rsidRPr="00B50EBB" w:rsidRDefault="00B50EBB" w:rsidP="00B50EBB">
      <w:commentRangeStart w:id="172"/>
      <w:r w:rsidRPr="00B50EBB">
        <w:rPr>
          <w:highlight w:val="yellow"/>
        </w:rPr>
        <w:t>The possibility to setup inter-AS/inter</w:t>
      </w:r>
      <w:r w:rsidRPr="00B50EBB">
        <w:rPr>
          <w:highlight w:val="yellow"/>
        </w:rPr>
        <w:noBreakHyphen/>
        <w:t>area IP Links (e.g., inter</w:t>
      </w:r>
      <w:r w:rsidRPr="00B50EBB">
        <w:rPr>
          <w:highlight w:val="yellow"/>
        </w:rPr>
        <w:noBreakHyphen/>
        <w:t xml:space="preserve">domain BR-BR or PE-PE), supported by </w:t>
      </w:r>
      <w:ins w:id="173" w:author="Daniel King" w:date="2021-07-06T21:34:00Z">
        <w:r w:rsidR="004B3198">
          <w:rPr>
            <w:highlight w:val="yellow"/>
          </w:rPr>
          <w:t>o</w:t>
        </w:r>
      </w:ins>
      <w:del w:id="174" w:author="Daniel King" w:date="2021-07-06T21:34:00Z">
        <w:r w:rsidRPr="00B50EBB" w:rsidDel="004B3198">
          <w:rPr>
            <w:highlight w:val="yellow"/>
          </w:rPr>
          <w:delText>O</w:delText>
        </w:r>
      </w:del>
      <w:r w:rsidRPr="00B50EBB">
        <w:rPr>
          <w:highlight w:val="yellow"/>
        </w:rPr>
        <w:t>ptical network, is for further study.</w:t>
      </w:r>
      <w:commentRangeEnd w:id="172"/>
      <w:r w:rsidR="00C8689C">
        <w:rPr>
          <w:rStyle w:val="CommentReference"/>
        </w:rPr>
        <w:commentReference w:id="172"/>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55F235E6" w:rsidR="00876B63" w:rsidRPr="00B50EBB" w:rsidRDefault="00876B63" w:rsidP="00876B63">
      <w:r w:rsidRPr="00876B63">
        <w:t xml:space="preserve">Although the new </w:t>
      </w:r>
      <w:ins w:id="175" w:author="Daniel King" w:date="2021-07-06T21:35:00Z">
        <w:r w:rsidR="004541ED">
          <w:t xml:space="preserve">optical </w:t>
        </w:r>
      </w:ins>
      <w:r w:rsidRPr="00876B63">
        <w:t xml:space="preserve">technologies (e.g. QSFP-DD ZR 400G) </w:t>
      </w:r>
      <w:del w:id="176" w:author="Daniel King" w:date="2021-07-06T21:34:00Z">
        <w:r w:rsidRPr="00876B63" w:rsidDel="004541ED">
          <w:delText>are making convenient to fit the</w:delText>
        </w:r>
      </w:del>
      <w:ins w:id="177" w:author="Daniel King" w:date="2021-07-06T21:34:00Z">
        <w:r w:rsidR="004541ED">
          <w:t>pro</w:t>
        </w:r>
      </w:ins>
      <w:ins w:id="178" w:author="Daniel King" w:date="2021-07-06T21:35:00Z">
        <w:r w:rsidR="004541ED">
          <w:t xml:space="preserve">viding </w:t>
        </w:r>
      </w:ins>
      <w:del w:id="179" w:author="Daniel King" w:date="2021-07-06T21:35:00Z">
        <w:r w:rsidRPr="00876B63" w:rsidDel="004541ED">
          <w:delText xml:space="preserve"> </w:delText>
        </w:r>
      </w:del>
      <w:r w:rsidRPr="00876B63">
        <w:t>DWDM pluggable interfaces on the Routers, the deployment of those pluggable</w:t>
      </w:r>
      <w:ins w:id="180" w:author="Daniel King" w:date="2021-07-06T21:35:00Z">
        <w:r w:rsidR="004541ED">
          <w:t xml:space="preserve"> optics</w:t>
        </w:r>
      </w:ins>
      <w:r w:rsidRPr="00876B63">
        <w:t xml:space="preserve"> </w:t>
      </w:r>
      <w:del w:id="181" w:author="Daniel King" w:date="2021-07-06T21:35:00Z">
        <w:r w:rsidRPr="00876B63" w:rsidDel="004541ED">
          <w:delText xml:space="preserve">is </w:delText>
        </w:r>
      </w:del>
      <w:ins w:id="182" w:author="Daniel King" w:date="2021-07-06T21:36:00Z">
        <w:r w:rsidR="003C212D">
          <w:t>is</w:t>
        </w:r>
      </w:ins>
      <w:ins w:id="183" w:author="Daniel King" w:date="2021-07-06T21:35:00Z">
        <w:r w:rsidR="004541ED" w:rsidRPr="00876B63">
          <w:t xml:space="preserve"> </w:t>
        </w:r>
      </w:ins>
      <w:r w:rsidRPr="00876B63">
        <w:t xml:space="preserve">not yet widely adopted by the operators. The reason is that most </w:t>
      </w:r>
      <w:del w:id="184" w:author="Daniel King" w:date="2021-07-06T21:35:00Z">
        <w:r w:rsidRPr="00876B63" w:rsidDel="004541ED">
          <w:delText xml:space="preserve">of </w:delText>
        </w:r>
      </w:del>
      <w:r w:rsidRPr="00876B63">
        <w:t xml:space="preserve">operators are not yet ready to manage Packet and Transport networks in a </w:t>
      </w:r>
      <w:del w:id="185" w:author="Daniel King" w:date="2021-07-06T21:35:00Z">
        <w:r w:rsidRPr="00876B63" w:rsidDel="004541ED">
          <w:delText>unified single</w:delText>
        </w:r>
      </w:del>
      <w:ins w:id="186" w:author="Daniel King" w:date="2021-07-06T21:35:00Z">
        <w:r w:rsidR="004541ED">
          <w:t>single unified</w:t>
        </w:r>
      </w:ins>
      <w:r w:rsidRPr="00876B63">
        <w:t xml:space="preserve"> domain. As a consequence, this draft is not addressing the unified scenario. </w:t>
      </w:r>
      <w:del w:id="187" w:author="Daniel King" w:date="2021-07-06T21:35:00Z">
        <w:r w:rsidRPr="00876B63" w:rsidDel="004541ED">
          <w:delText>T</w:delText>
        </w:r>
      </w:del>
      <w:ins w:id="188" w:author="Daniel King" w:date="2021-07-06T21:35:00Z">
        <w:r w:rsidR="004541ED">
          <w:t>Instead, t</w:t>
        </w:r>
      </w:ins>
      <w:r w:rsidRPr="00876B63">
        <w:t>h</w:t>
      </w:r>
      <w:del w:id="189" w:author="Daniel King" w:date="2021-07-06T21:35:00Z">
        <w:r w:rsidRPr="00876B63" w:rsidDel="004541ED">
          <w:delText>is</w:delText>
        </w:r>
      </w:del>
      <w:ins w:id="190" w:author="Daniel King" w:date="2021-07-06T21:35:00Z">
        <w:r w:rsidR="004541ED">
          <w:t xml:space="preserve">e </w:t>
        </w:r>
      </w:ins>
      <w:del w:id="191" w:author="Daniel King" w:date="2021-07-06T21:35:00Z">
        <w:r w:rsidRPr="00876B63" w:rsidDel="004541ED">
          <w:delText xml:space="preserve"> </w:delText>
        </w:r>
      </w:del>
      <w:del w:id="192" w:author="Daniel King" w:date="2021-07-06T21:36:00Z">
        <w:r w:rsidRPr="00876B63" w:rsidDel="004541ED">
          <w:delText>matter</w:delText>
        </w:r>
      </w:del>
      <w:ins w:id="193" w:author="Daniel King" w:date="2021-07-06T21:36:00Z">
        <w:r w:rsidR="004541ED">
          <w:t>unified use case</w:t>
        </w:r>
      </w:ins>
      <w:r w:rsidRPr="00876B63">
        <w:t xml:space="preserve">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7D7C2F62"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del w:id="194" w:author="Daniel King" w:date="2021-07-06T21:36:00Z">
        <w:r w:rsidDel="003C212D">
          <w:delText>,</w:delText>
        </w:r>
      </w:del>
      <w:r>
        <w:t xml:space="preserve"> received from the </w:t>
      </w:r>
      <w:r w:rsidRPr="00992DA2">
        <w:t>CMI</w:t>
      </w:r>
      <w:r w:rsidR="00C64846">
        <w:t xml:space="preserve"> (Customer MDSC Interface)</w:t>
      </w:r>
      <w:del w:id="195" w:author="Daniel King" w:date="2021-07-06T21:36:00Z">
        <w:r w:rsidDel="003C212D">
          <w:delText>,  and the adaptation to</w:delText>
        </w:r>
      </w:del>
      <w:ins w:id="196" w:author="Daniel King" w:date="2021-07-06T21:36:00Z">
        <w:r w:rsidR="003C212D">
          <w:t xml:space="preserve"> and adapting</w:t>
        </w:r>
      </w:ins>
      <w:r>
        <w:t xml:space="preserve"> the relevant network models. </w:t>
      </w:r>
      <w:del w:id="197" w:author="Daniel King" w:date="2021-07-06T21:36:00Z">
        <w:r w:rsidDel="003C212D">
          <w:delText>Such case</w:delText>
        </w:r>
      </w:del>
      <w:ins w:id="198" w:author="Daniel King" w:date="2021-07-06T21:36:00Z">
        <w:r w:rsidR="003C212D">
          <w:t>An example</w:t>
        </w:r>
      </w:ins>
      <w:r>
        <w:t xml:space="preserve"> is represented in Figure 2 of [RFC8453]</w:t>
      </w:r>
    </w:p>
    <w:p w14:paraId="35F4843F" w14:textId="3672B3EA" w:rsidR="00AC1304" w:rsidRDefault="00AC1304" w:rsidP="00723F72">
      <w:pPr>
        <w:pStyle w:val="ListParagraph"/>
        <w:numPr>
          <w:ilvl w:val="0"/>
          <w:numId w:val="38"/>
        </w:numPr>
      </w:pPr>
      <w:r>
        <w:t>An implementation can choose to split the service-related and the network-related functions in</w:t>
      </w:r>
      <w:ins w:id="199" w:author="Daniel King" w:date="2021-07-06T21:36:00Z">
        <w:r w:rsidR="003C212D">
          <w:t>to</w:t>
        </w:r>
      </w:ins>
      <w:r>
        <w:t xml:space="preserve"> different functional entities, as described in [RFC8309] and in section 4.2 of [RFC8453]. In this case, MDSC is decomposed into a top-level Service Orchestrator, interfacing the customer via the CMI, and into</w:t>
      </w:r>
      <w:del w:id="200" w:author="Daniel King" w:date="2021-07-06T21:36:00Z">
        <w:r w:rsidDel="003C212D">
          <w:delText xml:space="preserve"> </w:delText>
        </w:r>
      </w:del>
      <w:r>
        <w:t xml:space="preserve">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723F72">
        <w:t xml:space="preserve">Please note that </w:t>
      </w:r>
      <w:r w:rsidR="00FF1F8E">
        <w:t xml:space="preserve">in </w:t>
      </w:r>
      <w:ins w:id="201" w:author="Daniel King" w:date="2021-07-06T21:37:00Z">
        <w:r w:rsidR="003C212D">
          <w:t xml:space="preserve">the </w:t>
        </w:r>
      </w:ins>
      <w:r w:rsidR="00FF1F8E">
        <w:t xml:space="preserve">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202"/>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202"/>
      <w:r w:rsidR="00FD61A2">
        <w:rPr>
          <w:rStyle w:val="CommentReference"/>
        </w:rPr>
        <w:commentReference w:id="202"/>
      </w:r>
    </w:p>
    <w:p w14:paraId="10D0A346" w14:textId="2F5E0FF2" w:rsidR="00506D73" w:rsidRPr="00723F72" w:rsidRDefault="006058DB" w:rsidP="005640C6">
      <w:r w:rsidRPr="00723F72">
        <w:t>The</w:t>
      </w:r>
      <w:r w:rsidR="00506D73" w:rsidRPr="00723F72">
        <w:t xml:space="preserve"> OSS/Orchestration layer is </w:t>
      </w:r>
      <w:r w:rsidRPr="00723F72">
        <w:t xml:space="preserve">a </w:t>
      </w:r>
      <w:del w:id="203" w:author="Daniel King" w:date="2021-07-06T21:37:00Z">
        <w:r w:rsidR="00506D73" w:rsidRPr="00723F72" w:rsidDel="003C212D">
          <w:delText>key</w:delText>
        </w:r>
        <w:r w:rsidRPr="00723F72" w:rsidDel="003C212D">
          <w:delText xml:space="preserve"> </w:delText>
        </w:r>
      </w:del>
      <w:ins w:id="204" w:author="Daniel King" w:date="2021-07-06T21:37:00Z">
        <w:r w:rsidR="003C212D">
          <w:t>vital</w:t>
        </w:r>
        <w:r w:rsidR="003C212D" w:rsidRPr="00723F72">
          <w:t xml:space="preserve"> </w:t>
        </w:r>
      </w:ins>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ins w:id="205" w:author="Daniel King" w:date="2021-07-06T21:37:00Z">
        <w:r w:rsidR="003C212D">
          <w:t>;</w:t>
        </w:r>
      </w:ins>
    </w:p>
    <w:p w14:paraId="3D787A3B" w14:textId="42A2E970"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ins w:id="206" w:author="Daniel King" w:date="2021-07-06T21:38:00Z">
        <w:r w:rsidR="003C212D">
          <w:t>;</w:t>
        </w:r>
      </w:ins>
      <w:del w:id="207" w:author="Daniel King" w:date="2021-07-06T21:38:00Z">
        <w:r w:rsidR="00B50EBB" w:rsidDel="003C212D">
          <w:delText>.</w:delText>
        </w:r>
      </w:del>
    </w:p>
    <w:p w14:paraId="51F5EC58" w14:textId="5825B5B2" w:rsidR="00E26B56" w:rsidRDefault="00E62FD5" w:rsidP="00723F72">
      <w:pPr>
        <w:pStyle w:val="RFCListBullet"/>
      </w:pPr>
      <w:r>
        <w:lastRenderedPageBreak/>
        <w:t>to enable</w:t>
      </w:r>
      <w:r w:rsidR="00506D73" w:rsidRPr="00723F72">
        <w:t xml:space="preserve"> catalogue-driven service provisioning from external applications (e.g. Customer Portal for Enterprise Business services)</w:t>
      </w:r>
      <w:ins w:id="208" w:author="Daniel King" w:date="2021-07-06T21:38:00Z">
        <w:r w:rsidR="00897F21">
          <w:t>,</w:t>
        </w:r>
      </w:ins>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2D71FB2C"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del w:id="209" w:author="Daniel King" w:date="2021-07-06T21:38:00Z">
        <w:r w:rsidR="00FF1F8E" w:rsidDel="00897F21">
          <w:delText>s well as</w:delText>
        </w:r>
      </w:del>
      <w:ins w:id="210" w:author="Daniel King" w:date="2021-07-06T21:38:00Z">
        <w:r w:rsidR="00897F21">
          <w:t>nd</w:t>
        </w:r>
      </w:ins>
      <w:r w:rsidR="00FF1F8E">
        <w:t xml:space="preserve"> the interface toward the MDSC are usually operator-specific and outside </w:t>
      </w:r>
      <w:r w:rsidR="00506D73" w:rsidRPr="00E62FD5">
        <w:t>the scope of this draft</w:t>
      </w:r>
      <w:r w:rsidR="00CA15B9" w:rsidRPr="00E62FD5">
        <w:t>.</w:t>
      </w:r>
      <w:r w:rsidR="00FF1F8E">
        <w:t xml:space="preserve"> </w:t>
      </w:r>
      <w:del w:id="211" w:author="Daniel King" w:date="2021-07-06T21:39:00Z">
        <w:r w:rsidR="00FF1F8E" w:rsidDel="00897F21">
          <w:delText xml:space="preserve">This </w:delText>
        </w:r>
      </w:del>
      <w:ins w:id="212" w:author="Daniel King" w:date="2021-07-06T21:39:00Z">
        <w:r w:rsidR="00897F21">
          <w:t>For example, t</w:t>
        </w:r>
        <w:r w:rsidR="00897F21">
          <w:t xml:space="preserve">his </w:t>
        </w:r>
      </w:ins>
      <w:r w:rsidR="00FF1F8E">
        <w:t xml:space="preserve">document assumes that the </w:t>
      </w:r>
      <w:r w:rsidR="00FF1F8E" w:rsidRPr="00FF1F8E">
        <w:t>OSS/Orchestrator requests MDSC to set</w:t>
      </w:r>
      <w:ins w:id="213" w:author="Daniel King" w:date="2021-07-06T21:38:00Z">
        <w:r w:rsidR="00897F21">
          <w:t xml:space="preserve"> </w:t>
        </w:r>
      </w:ins>
      <w:r w:rsidR="00FF1F8E" w:rsidRPr="00FF1F8E">
        <w:t xml:space="preserve">up L2VPN/L3VPN services through mechanisms </w:t>
      </w:r>
      <w:del w:id="214" w:author="Daniel King" w:date="2021-07-06T21:39:00Z">
        <w:r w:rsidR="00FF1F8E" w:rsidRPr="00B50EBB" w:rsidDel="00897F21">
          <w:delText xml:space="preserve">which </w:delText>
        </w:r>
      </w:del>
      <w:ins w:id="215" w:author="Daniel King" w:date="2021-07-06T21:39:00Z">
        <w:r w:rsidR="00897F21">
          <w:t>that</w:t>
        </w:r>
        <w:r w:rsidR="00897F21" w:rsidRPr="00B50EBB">
          <w:t xml:space="preserve"> </w:t>
        </w:r>
      </w:ins>
      <w:r w:rsidR="00FF1F8E" w:rsidRPr="00B50EBB">
        <w:t xml:space="preserve">are outside the scope of </w:t>
      </w:r>
      <w:del w:id="216" w:author="Daniel King" w:date="2021-07-06T21:38:00Z">
        <w:r w:rsidR="00FF1F8E" w:rsidRPr="00B50EBB" w:rsidDel="00897F21">
          <w:delText xml:space="preserve">the </w:delText>
        </w:r>
      </w:del>
      <w:ins w:id="217" w:author="Daniel King" w:date="2021-07-06T21:38:00Z">
        <w:r w:rsidR="00897F21">
          <w:t>this</w:t>
        </w:r>
        <w:r w:rsidR="00897F21" w:rsidRPr="00B50EBB">
          <w:t xml:space="preserve"> </w:t>
        </w:r>
      </w:ins>
      <w:del w:id="218" w:author="Daniel King" w:date="2021-07-06T21:38:00Z">
        <w:r w:rsidR="00FF1F8E" w:rsidRPr="00B50EBB" w:rsidDel="00897F21">
          <w:delText>draft</w:delText>
        </w:r>
      </w:del>
      <w:ins w:id="219" w:author="Daniel King" w:date="2021-07-06T21:38:00Z">
        <w:r w:rsidR="00897F21">
          <w:t>document</w:t>
        </w:r>
      </w:ins>
      <w:r w:rsidR="00FF1F8E">
        <w:t>.</w:t>
      </w:r>
    </w:p>
    <w:p w14:paraId="4F773A4B" w14:textId="4368BDFF" w:rsidR="00205F44" w:rsidRPr="00E62FD5" w:rsidRDefault="006058DB" w:rsidP="005640C6">
      <w:r w:rsidRPr="00E62FD5">
        <w:t xml:space="preserve">There are two </w:t>
      </w:r>
      <w:del w:id="220" w:author="Daniel King" w:date="2021-07-06T21:39:00Z">
        <w:r w:rsidRPr="00E62FD5" w:rsidDel="00897F21">
          <w:delText xml:space="preserve">main </w:delText>
        </w:r>
      </w:del>
      <w:ins w:id="221" w:author="Daniel King" w:date="2021-07-06T21:39:00Z">
        <w:r w:rsidR="00897F21">
          <w:t>prominent</w:t>
        </w:r>
        <w:r w:rsidR="00897F21" w:rsidRPr="00E62FD5">
          <w:t xml:space="preserve"> </w:t>
        </w:r>
      </w:ins>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del w:id="222" w:author="Daniel King" w:date="2021-07-06T21:39:00Z">
        <w:r w:rsidR="00205F44" w:rsidRPr="00E62FD5" w:rsidDel="00897F21">
          <w:delText xml:space="preserve">in </w:delText>
        </w:r>
      </w:del>
      <w:ins w:id="223" w:author="Daniel King" w:date="2021-07-06T21:39:00Z">
        <w:r w:rsidR="00897F21">
          <w:t xml:space="preserve">for </w:t>
        </w:r>
      </w:ins>
      <w:r w:rsidR="00205F44" w:rsidRPr="00E62FD5">
        <w:t xml:space="preserve">POI </w:t>
      </w:r>
      <w:ins w:id="224" w:author="Daniel King" w:date="2021-07-06T21:39:00Z">
        <w:r w:rsidR="00897F21">
          <w:t xml:space="preserve">networking </w:t>
        </w:r>
      </w:ins>
      <w:del w:id="225" w:author="Daniel King" w:date="2021-07-06T21:39:00Z">
        <w:r w:rsidR="00205F44" w:rsidRPr="00E62FD5" w:rsidDel="00897F21">
          <w:delText>context</w:delText>
        </w:r>
        <w:r w:rsidR="00762554" w:rsidDel="00897F21">
          <w:delText xml:space="preserve"> </w:delText>
        </w:r>
      </w:del>
      <w:r w:rsidR="00762554">
        <w:t>is initiated</w:t>
      </w:r>
      <w:r w:rsidR="00205F44" w:rsidRPr="00E62FD5">
        <w:t>:</w:t>
      </w:r>
    </w:p>
    <w:p w14:paraId="2C041DEC" w14:textId="696F53FF"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ins w:id="226" w:author="Daniel King" w:date="2021-07-06T21:38:00Z">
        <w:r w:rsidR="00897F21">
          <w:t>;</w:t>
        </w:r>
      </w:ins>
      <w:del w:id="227" w:author="Daniel King" w:date="2021-07-06T21:38:00Z">
        <w:r w:rsidR="00CA15B9" w:rsidRPr="00E62FD5" w:rsidDel="00897F21">
          <w:delText>.</w:delText>
        </w:r>
      </w:del>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2CE685EF" w:rsidR="000B2898" w:rsidRPr="00885267" w:rsidRDefault="00830AAF" w:rsidP="000B2898">
      <w:ins w:id="228" w:author="Daniel King" w:date="2021-07-06T21:40:00Z">
        <w:r>
          <w:t xml:space="preserve">The two aforemetioned </w:t>
        </w:r>
      </w:ins>
      <w:del w:id="229" w:author="Daniel King" w:date="2021-07-06T21:40:00Z">
        <w:r w:rsidR="000B2898" w:rsidRPr="00ED789A" w:rsidDel="00830AAF">
          <w:delText xml:space="preserve">Above two </w:delText>
        </w:r>
      </w:del>
      <w:r w:rsidR="000B2898" w:rsidRPr="00ED789A">
        <w:t>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230" w:name="_Toc53130235"/>
      <w:bookmarkStart w:id="231" w:name="_Toc68604091"/>
      <w:r>
        <w:t>L2/L3VPN</w:t>
      </w:r>
      <w:r w:rsidR="002C6A4A">
        <w:t xml:space="preserve"> </w:t>
      </w:r>
      <w:r w:rsidR="00E33E77" w:rsidRPr="00E62FD5">
        <w:t xml:space="preserve">Service Request </w:t>
      </w:r>
      <w:r w:rsidR="003B0B6A" w:rsidRPr="00E62FD5">
        <w:t>in North Bound of MDSC</w:t>
      </w:r>
      <w:bookmarkEnd w:id="230"/>
      <w:bookmarkEnd w:id="231"/>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795EAF8F" w:rsidR="00B50EBB" w:rsidRDefault="00DC489B" w:rsidP="000135F0">
      <w:r>
        <w:t xml:space="preserve">Although the </w:t>
      </w:r>
      <w:del w:id="232" w:author="Daniel King" w:date="2021-07-06T21:40:00Z">
        <w:r w:rsidDel="003F2212">
          <w:delText>interface between the OSS/Orchestration layer</w:delText>
        </w:r>
      </w:del>
      <w:ins w:id="233" w:author="Daniel King" w:date="2021-07-06T21:40:00Z">
        <w:r w:rsidR="003F2212">
          <w:t>OSS/Orchestration layer interface</w:t>
        </w:r>
      </w:ins>
      <w:r>
        <w:t xml:space="preserve"> is usually operator-specific, </w:t>
      </w:r>
      <w:del w:id="234" w:author="Daniel King" w:date="2021-07-06T21:40:00Z">
        <w:r w:rsidR="00B50EBB" w:rsidRPr="00B50EBB" w:rsidDel="00EA3B84">
          <w:delText>ideally</w:delText>
        </w:r>
      </w:del>
      <w:ins w:id="235" w:author="Daniel King" w:date="2021-07-06T21:40:00Z">
        <w:r w:rsidR="00EA3B84">
          <w:t>typically</w:t>
        </w:r>
      </w:ins>
      <w:r w:rsidR="00B50EBB" w:rsidRPr="00B50EBB">
        <w:t xml:space="preserve"> it </w:t>
      </w:r>
      <w:r w:rsidR="00B50EBB">
        <w:t xml:space="preserve">would </w:t>
      </w:r>
      <w:r w:rsidR="00B50EBB" w:rsidRPr="00B50EBB">
        <w:t xml:space="preserve">be using a RESTCONF/YANG interface with </w:t>
      </w:r>
      <w:ins w:id="236" w:author="Daniel King" w:date="2021-07-06T21:41:00Z">
        <w:r w:rsidR="00EA3B84">
          <w:t xml:space="preserve">a </w:t>
        </w:r>
      </w:ins>
      <w:r w:rsidR="00B50EBB" w:rsidRPr="00B50EBB">
        <w:t>more abstracted version of the MPI YANG data models used for network configuration (e.g. L3NM, L2NM)</w:t>
      </w:r>
      <w:r w:rsidR="00B50EBB">
        <w:t>.</w:t>
      </w:r>
    </w:p>
    <w:p w14:paraId="0CAD59E8" w14:textId="41851585"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23BB9">
        <w:rPr>
          <w:bCs/>
        </w:rPr>
        <w:t>Figure 2</w:t>
      </w:r>
      <w:r w:rsidRPr="00002975">
        <w:rPr>
          <w:bCs/>
        </w:rPr>
        <w:fldChar w:fldCharType="end"/>
      </w:r>
      <w:r w:rsidRPr="00002975">
        <w:rPr>
          <w:bCs/>
        </w:rPr>
        <w:t xml:space="preserve"> </w:t>
      </w:r>
      <w:r w:rsidR="000135F0" w:rsidRPr="002C6A4A">
        <w:t xml:space="preserve">shows </w:t>
      </w:r>
      <w:r w:rsidR="00DC489B">
        <w:t xml:space="preserve">an example of </w:t>
      </w:r>
      <w:del w:id="237" w:author="Daniel King" w:date="2021-07-06T21:40:00Z">
        <w:r w:rsidR="00DC489B" w:rsidDel="003F2212">
          <w:delText xml:space="preserve">a </w:delText>
        </w:r>
      </w:del>
      <w:r w:rsidR="00DC489B">
        <w:t xml:space="preserve">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ins w:id="238" w:author="Daniel King" w:date="2021-07-06T21:40:00Z">
        <w:r w:rsidR="003F2212">
          <w:t xml:space="preserve">the </w:t>
        </w:r>
      </w:ins>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39" w:name="_Ref47973570"/>
      <w:r w:rsidRPr="002C6A4A">
        <w:t>Service Request Process</w:t>
      </w:r>
      <w:bookmarkEnd w:id="239"/>
    </w:p>
    <w:p w14:paraId="190EA8D2" w14:textId="54C610A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w:t>
      </w:r>
      <w:del w:id="240" w:author="Daniel King" w:date="2021-07-06T21:41:00Z">
        <w:r w:rsidDel="00EA3B84">
          <w:delText xml:space="preserve">be used to </w:delText>
        </w:r>
      </w:del>
      <w:r>
        <w:t xml:space="preserve">provide </w:t>
      </w:r>
      <w:r w:rsidR="000135F0">
        <w:t>VN Service configuration</w:t>
      </w:r>
      <w:r w:rsidR="00E74B29">
        <w:t xml:space="preserve"> </w:t>
      </w:r>
      <w:r w:rsidR="006A1DC3" w:rsidRPr="00AD0062">
        <w:t>from a</w:t>
      </w:r>
      <w:ins w:id="241" w:author="Daniel King" w:date="2021-07-06T21:41:00Z">
        <w:r w:rsidR="00EA3B84">
          <w:t>n</w:t>
        </w:r>
      </w:ins>
      <w:r w:rsidR="006A1DC3" w:rsidRPr="00AD0062">
        <w:t xml:space="preserve"> orchestrated connectivity service point of view</w:t>
      </w:r>
      <w:r w:rsidR="006A1DC3">
        <w:t>, when the L2/L3VPN service has TE requirements</w:t>
      </w:r>
      <w:r w:rsidR="000135F0">
        <w:t xml:space="preserve">. </w:t>
      </w:r>
      <w:del w:id="242" w:author="Daniel King" w:date="2021-07-06T21:41:00Z">
        <w:r w:rsidR="006A1DC3" w:rsidDel="00EA3B84">
          <w:delText xml:space="preserve">This </w:delText>
        </w:r>
      </w:del>
      <w:ins w:id="243" w:author="Daniel King" w:date="2021-07-06T21:41:00Z">
        <w:r w:rsidR="00EA3B84">
          <w:t>However, t</w:t>
        </w:r>
        <w:r w:rsidR="00EA3B84">
          <w:t xml:space="preserve">his </w:t>
        </w:r>
      </w:ins>
      <w:r w:rsidR="006A1DC3">
        <w:t>model is not used to setup L2/L3VPN service with no TE requirements.</w:t>
      </w:r>
    </w:p>
    <w:p w14:paraId="626F4419" w14:textId="1F89B7B6"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w:t>
      </w:r>
      <w:del w:id="244" w:author="Daniel King" w:date="2021-07-06T21:42:00Z">
        <w:r w:rsidDel="00EA3B84">
          <w:delText>between the connectivity matrix with the VN member from which t</w:delText>
        </w:r>
      </w:del>
      <w:ins w:id="245" w:author="Daniel King" w:date="2021-07-06T21:42:00Z">
        <w:r w:rsidR="00EA3B84">
          <w:t>the connectivity matrix with the VN member. T</w:t>
        </w:r>
      </w:ins>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46"/>
      <w:commentRangeStart w:id="247"/>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46"/>
      <w:r w:rsidR="006A1DC3">
        <w:rPr>
          <w:rStyle w:val="CommentReference"/>
        </w:rPr>
        <w:commentReference w:id="246"/>
      </w:r>
      <w:commentRangeEnd w:id="247"/>
      <w:r w:rsidR="00840E9D">
        <w:rPr>
          <w:rStyle w:val="CommentReference"/>
        </w:rPr>
        <w:commentReference w:id="247"/>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48"/>
      <w:commentRangeStart w:id="249"/>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48"/>
      <w:r w:rsidR="006A1DC3">
        <w:rPr>
          <w:rStyle w:val="CommentReference"/>
        </w:rPr>
        <w:commentReference w:id="248"/>
      </w:r>
      <w:commentRangeEnd w:id="249"/>
      <w:r w:rsidR="00840E9D">
        <w:rPr>
          <w:rStyle w:val="CommentReference"/>
        </w:rPr>
        <w:commentReference w:id="249"/>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50"/>
      <w:commentRangeStart w:id="251"/>
      <w:r w:rsidRPr="00723F72">
        <w:rPr>
          <w:highlight w:val="yellow"/>
        </w:rPr>
        <w:t>instance</w:t>
      </w:r>
      <w:r w:rsidR="006A1DC3" w:rsidRPr="00723F72">
        <w:rPr>
          <w:highlight w:val="yellow"/>
        </w:rPr>
        <w:t>s</w:t>
      </w:r>
      <w:commentRangeEnd w:id="250"/>
      <w:r w:rsidR="00807C8A">
        <w:rPr>
          <w:rStyle w:val="CommentReference"/>
        </w:rPr>
        <w:commentReference w:id="250"/>
      </w:r>
      <w:commentRangeEnd w:id="251"/>
      <w:r w:rsidR="00840E9D">
        <w:rPr>
          <w:rStyle w:val="CommentReference"/>
        </w:rPr>
        <w:commentReference w:id="251"/>
      </w:r>
      <w:r w:rsidRPr="00AC1304">
        <w:t xml:space="preserve">. </w:t>
      </w:r>
    </w:p>
    <w:p w14:paraId="6F6229B8" w14:textId="601BDB1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del w:id="252" w:author="Daniel King" w:date="2021-07-06T21:42:00Z">
        <w:r w:rsidRPr="00807C8A" w:rsidDel="00EA3B84">
          <w:delText>with respect to</w:delText>
        </w:r>
      </w:del>
      <w:ins w:id="253" w:author="Daniel King" w:date="2021-07-06T21:42:00Z">
        <w:r w:rsidR="00EA3B84">
          <w:t>concerning</w:t>
        </w:r>
      </w:ins>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ins w:id="254" w:author="Daniel King" w:date="2021-07-06T21:42:00Z">
        <w:r w:rsidR="00EA3B84">
          <w:t xml:space="preserve">a </w:t>
        </w:r>
      </w:ins>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55" w:name="_Ref40961280"/>
      <w:bookmarkStart w:id="256" w:name="_Toc53130236"/>
      <w:bookmarkStart w:id="257" w:name="_Toc68604092"/>
      <w:r w:rsidRPr="00E33E77">
        <w:t>Service and Network Orchestration</w:t>
      </w:r>
      <w:bookmarkEnd w:id="255"/>
      <w:bookmarkEnd w:id="256"/>
      <w:bookmarkEnd w:id="257"/>
    </w:p>
    <w:p w14:paraId="047F3D71" w14:textId="59C7B717" w:rsidR="008B71BA" w:rsidRDefault="004034E4" w:rsidP="000135F0">
      <w:r>
        <w:t xml:space="preserve">From a functional standpoint, MDSC represented in </w:t>
      </w:r>
      <w:r w:rsidR="00B47D12">
        <w:t>Figure 2</w:t>
      </w:r>
      <w:r>
        <w:t xml:space="preserve"> interfaces with the OSS/Orchestration layer and </w:t>
      </w:r>
      <w:del w:id="258" w:author="Daniel King" w:date="2021-07-06T21:42:00Z">
        <w:r w:rsidDel="00EA3B84">
          <w:delText xml:space="preserve">decouples </w:delText>
        </w:r>
      </w:del>
      <w:ins w:id="259" w:author="Daniel King" w:date="2021-07-06T21:42:00Z">
        <w:r w:rsidR="00EA3B84">
          <w:t>decouple</w:t>
        </w:r>
        <w:r w:rsidR="00EA3B84">
          <w:t>d</w:t>
        </w:r>
        <w:r w:rsidR="00EA3B84">
          <w:t xml:space="preserve"> </w:t>
        </w:r>
      </w:ins>
      <w:r w:rsidR="00F758C0">
        <w:t xml:space="preserve">L2/L3VPN </w:t>
      </w:r>
      <w:r>
        <w:t>service configuration functions from network configuration functions.</w:t>
      </w:r>
      <w:r w:rsidR="00807C8A">
        <w:t xml:space="preserve"> Ther</w:t>
      </w:r>
      <w:r w:rsidR="003C682F">
        <w:t>e</w:t>
      </w:r>
      <w:r w:rsidR="00807C8A">
        <w:t>fore in this document</w:t>
      </w:r>
      <w:ins w:id="260" w:author="Daniel King" w:date="2021-07-06T21:42:00Z">
        <w:r w:rsidR="00EA3B84">
          <w:t>,</w:t>
        </w:r>
      </w:ins>
      <w:r w:rsidR="00807C8A">
        <w:t xml:space="preserve">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61"/>
      <w:commentRangeStart w:id="262"/>
      <w:r>
        <w:t>TE binding requirement types [TSM] are:</w:t>
      </w:r>
      <w:commentRangeEnd w:id="261"/>
      <w:r>
        <w:rPr>
          <w:rStyle w:val="CommentReference"/>
        </w:rPr>
        <w:commentReference w:id="261"/>
      </w:r>
      <w:commentRangeEnd w:id="262"/>
      <w:r w:rsidR="00840E9D">
        <w:rPr>
          <w:rStyle w:val="CommentReference"/>
        </w:rPr>
        <w:commentReference w:id="262"/>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3CD6F771" w:rsidR="006A08E3" w:rsidRDefault="006A08E3" w:rsidP="00CE62E9">
      <w:pPr>
        <w:pStyle w:val="RFCListNumbered"/>
        <w:numPr>
          <w:ilvl w:val="0"/>
          <w:numId w:val="17"/>
        </w:numPr>
        <w:tabs>
          <w:tab w:val="clear" w:pos="864"/>
        </w:tabs>
      </w:pPr>
      <w:r>
        <w:t xml:space="preserve">Soft Isolation: The L2/L3VPN service requires a set of dedicated MPLS-TE tunnels </w:t>
      </w:r>
      <w:del w:id="263" w:author="Daniel King" w:date="2021-07-06T21:43:00Z">
        <w:r w:rsidDel="00EA3B84">
          <w:delText xml:space="preserve">which </w:delText>
        </w:r>
      </w:del>
      <w:ins w:id="264" w:author="Daniel King" w:date="2021-07-06T21:43:00Z">
        <w:r w:rsidR="00EA3B84">
          <w:t>that</w:t>
        </w:r>
        <w:r w:rsidR="00EA3B84">
          <w:t xml:space="preserve"> </w:t>
        </w:r>
      </w:ins>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3E07AFAD" w:rsidR="006A08E3" w:rsidRDefault="006A08E3" w:rsidP="006A08E3">
      <w:del w:id="265" w:author="Daniel King" w:date="2021-07-06T21:43:00Z">
        <w:r w:rsidDel="00EA3B84">
          <w:delText>For the first three types, there could be additional TE binding requirement</w:delText>
        </w:r>
      </w:del>
      <w:ins w:id="266" w:author="Daniel King" w:date="2021-07-06T21:43:00Z">
        <w:r w:rsidR="00EA3B84">
          <w:t>There could be additional TE binding requirements for the first three type</w:t>
        </w:r>
      </w:ins>
      <w:r>
        <w: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FF58E2B" w:rsidR="00250756" w:rsidRDefault="00250756" w:rsidP="006A08E3">
      <w:r>
        <w:t>In order to fulfi</w:t>
      </w:r>
      <w:del w:id="267" w:author="Daniel King" w:date="2021-07-06T21:43:00Z">
        <w:r w:rsidDel="00EA3B84">
          <w:delText>l</w:delText>
        </w:r>
      </w:del>
      <w:r>
        <w:t xml:space="preserve">l </w:t>
      </w:r>
      <w:del w:id="268" w:author="Daniel King" w:date="2021-07-06T21:43:00Z">
        <w:r w:rsidDel="00EA3B84">
          <w:delText xml:space="preserve">the </w:delText>
        </w:r>
      </w:del>
      <w:r>
        <w:t>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ins w:id="269" w:author="Daniel King" w:date="2021-07-06T21:43:00Z">
        <w:r w:rsidR="00EA3B84">
          <w:br/>
        </w:r>
      </w:ins>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70" w:name="_Toc53130237"/>
      <w:bookmarkStart w:id="271" w:name="_Toc68604093"/>
      <w:commentRangeStart w:id="272"/>
      <w:r>
        <w:t>Hard Isolation</w:t>
      </w:r>
      <w:commentRangeEnd w:id="272"/>
      <w:r w:rsidR="00BF728F">
        <w:rPr>
          <w:rStyle w:val="CommentReference"/>
          <w:rFonts w:cs="Courier New"/>
          <w:bCs w:val="0"/>
        </w:rPr>
        <w:commentReference w:id="272"/>
      </w:r>
      <w:bookmarkEnd w:id="270"/>
      <w:bookmarkEnd w:id="271"/>
    </w:p>
    <w:p w14:paraId="0757627B" w14:textId="5E3DC770" w:rsidR="008E6DEE" w:rsidRDefault="00ED44F0" w:rsidP="008E6DEE">
      <w:r>
        <w:t xml:space="preserve">For example, when </w:t>
      </w:r>
      <w:r w:rsidRPr="004E019D">
        <w:t>“Hard Isolation with</w:t>
      </w:r>
      <w:ins w:id="273" w:author="Daniel King" w:date="2021-07-06T21:44:00Z">
        <w:r w:rsidR="00EA3B84">
          <w:t>,</w:t>
        </w:r>
      </w:ins>
      <w:r w:rsidRPr="004E019D">
        <w:t xml:space="preserve"> or </w:t>
      </w:r>
      <w:del w:id="274" w:author="Daniel King" w:date="2021-07-06T21:44:00Z">
        <w:r w:rsidRPr="004E019D" w:rsidDel="00EA3B84">
          <w:delText>w/o</w:delText>
        </w:r>
      </w:del>
      <w:ins w:id="275" w:author="Daniel King" w:date="2021-07-06T21:44:00Z">
        <w:r w:rsidR="00EA3B84">
          <w:t>without,</w:t>
        </w:r>
      </w:ins>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6" w:name="_Toc53130238"/>
      <w:bookmarkStart w:id="277" w:name="_Toc68604094"/>
      <w:r>
        <w:t>Sha</w:t>
      </w:r>
      <w:r w:rsidR="002E59DC">
        <w:t>red Tunnel Selection</w:t>
      </w:r>
      <w:bookmarkEnd w:id="276"/>
      <w:bookmarkEnd w:id="277"/>
    </w:p>
    <w:p w14:paraId="41A0E474" w14:textId="497DBA8E" w:rsidR="00A65881" w:rsidRDefault="00A65881">
      <w:r>
        <w:t xml:space="preserve">In case </w:t>
      </w:r>
      <w:r w:rsidR="002E59DC">
        <w:t>of shared tunnel selection</w:t>
      </w:r>
      <w:r>
        <w:t xml:space="preserve">, </w:t>
      </w:r>
      <w:r w:rsidR="002E59DC">
        <w:t xml:space="preserve">the MDSC needs to check if there is </w:t>
      </w:r>
      <w:ins w:id="278" w:author="Daniel King" w:date="2021-07-06T21:44:00Z">
        <w:r w:rsidR="00EA3B84">
          <w:t xml:space="preserve">a </w:t>
        </w:r>
      </w:ins>
      <w:r w:rsidR="002E59DC">
        <w:t>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0E79A5F6" w:rsidR="005E65D1" w:rsidRPr="00723F72" w:rsidRDefault="005E65D1" w:rsidP="00A65881">
      <w:r>
        <w:t>The modification of an existing MPLS</w:t>
      </w:r>
      <w:r>
        <w:noBreakHyphen/>
        <w:t xml:space="preserve">TE Tunnel </w:t>
      </w:r>
      <w:r w:rsidR="00797A0C">
        <w:t>a</w:t>
      </w:r>
      <w:del w:id="279" w:author="Daniel King" w:date="2021-07-06T21:44:00Z">
        <w:r w:rsidR="00797A0C" w:rsidDel="00EA3B84">
          <w:delText>s well as</w:delText>
        </w:r>
      </w:del>
      <w:ins w:id="280" w:author="Daniel King" w:date="2021-07-06T21:44:00Z">
        <w:r w:rsidR="00EA3B84">
          <w:t>nd</w:t>
        </w:r>
      </w:ins>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81" w:name="_Toc53130239"/>
      <w:bookmarkStart w:id="282" w:name="_Toc68604095"/>
      <w:r>
        <w:t xml:space="preserve">IP/MPLS </w:t>
      </w:r>
      <w:r w:rsidR="00E33E77" w:rsidRPr="00E33E77">
        <w:t>Domain Controller and NE Functions</w:t>
      </w:r>
      <w:bookmarkEnd w:id="281"/>
      <w:bookmarkEnd w:id="282"/>
    </w:p>
    <w:p w14:paraId="1109AE96" w14:textId="07CB8F25" w:rsidR="004B5A98" w:rsidRDefault="004B5A98" w:rsidP="004B5A98">
      <w:r>
        <w:t>IP/MPLS networks are assumed to have multiple domains</w:t>
      </w:r>
      <w:del w:id="283" w:author="Daniel King" w:date="2021-07-06T21:45:00Z">
        <w:r w:rsidR="00C41BBE" w:rsidDel="00EA3B84">
          <w:delText>,</w:delText>
        </w:r>
        <w:r w:rsidDel="00EA3B84">
          <w:delText xml:space="preserve"> </w:delText>
        </w:r>
        <w:r w:rsidR="00C41BBE" w:rsidDel="00EA3B84">
          <w:delText xml:space="preserve">where </w:delText>
        </w:r>
        <w:r w:rsidDel="00EA3B84">
          <w:delText>e</w:delText>
        </w:r>
      </w:del>
      <w:ins w:id="284" w:author="Daniel King" w:date="2021-07-06T21:45:00Z">
        <w:r w:rsidR="00EA3B84">
          <w:t>. E</w:t>
        </w:r>
      </w:ins>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85" w:name="_Ref48309454"/>
      <w:r>
        <w:t>IP/MPLS Domain Controller &amp; NE Functions</w:t>
      </w:r>
      <w:bookmarkEnd w:id="285"/>
    </w:p>
    <w:p w14:paraId="78275F3E" w14:textId="477D539A" w:rsidR="00A65881" w:rsidRDefault="004B5A98" w:rsidP="004B5A98">
      <w:r>
        <w:t>It is assumed that BGP is running in the inter-domain IP/MPLS networks for L2/L3VPN</w:t>
      </w:r>
      <w:del w:id="286" w:author="Daniel King" w:date="2021-07-06T21:45:00Z">
        <w:r w:rsidDel="00EA3B84">
          <w:delText xml:space="preserve"> and that </w:delText>
        </w:r>
        <w:r w:rsidRPr="00DF75D4" w:rsidDel="00EA3B84">
          <w:delText>t</w:delText>
        </w:r>
      </w:del>
      <w:ins w:id="287" w:author="Daniel King" w:date="2021-07-06T21:45:00Z">
        <w:r w:rsidR="00EA3B84">
          <w:t>. T</w:t>
        </w:r>
      </w:ins>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7346C683" w:rsidR="004B5A98" w:rsidRDefault="00822D43" w:rsidP="004B5A98">
      <w:r>
        <w:t xml:space="preserve">The BGP would be responsible for the </w:t>
      </w:r>
      <w:del w:id="288" w:author="Daniel King" w:date="2021-07-06T21:45:00Z">
        <w:r w:rsidR="00A65881" w:rsidDel="00EA3B84">
          <w:delText xml:space="preserve">label distribution of the </w:delText>
        </w:r>
        <w:r w:rsidDel="00EA3B84">
          <w:delText>end</w:delText>
        </w:r>
        <w:r w:rsidDel="00EA3B84">
          <w:noBreakHyphen/>
          <w:delText>to</w:delText>
        </w:r>
        <w:r w:rsidDel="00EA3B84">
          <w:noBreakHyphen/>
          <w:delText>end tunnel</w:delText>
        </w:r>
      </w:del>
      <w:ins w:id="289" w:author="Daniel King" w:date="2021-07-06T21:45:00Z">
        <w:r w:rsidR="00EA3B84">
          <w:t>end-to-end tunnel label distribution</w:t>
        </w:r>
      </w:ins>
      <w:r>
        <w:t xml:space="preserve"> on PE and BR nodes.</w:t>
      </w:r>
      <w:r w:rsidR="00A65881">
        <w:t xml:space="preserve"> The MDSC is responsible for </w:t>
      </w:r>
      <w:del w:id="290" w:author="Daniel King" w:date="2021-07-06T21:45:00Z">
        <w:r w:rsidR="00A65881" w:rsidDel="00EA3B84">
          <w:delText>the selection of the BRs and of</w:delText>
        </w:r>
      </w:del>
      <w:ins w:id="291" w:author="Daniel King" w:date="2021-07-06T21:45:00Z">
        <w:r w:rsidR="00EA3B84">
          <w:t>selecting the BRs and</w:t>
        </w:r>
      </w:ins>
      <w:r w:rsidR="00A65881">
        <w:t xml:space="preserve"> the intra-domain MPLS</w:t>
      </w:r>
      <w:r w:rsidR="00A65881">
        <w:noBreakHyphen/>
        <w:t>TE Tunnels between PE/BR nodes.</w:t>
      </w:r>
    </w:p>
    <w:p w14:paraId="3DEC05FF" w14:textId="22AC730C" w:rsidR="00A65881" w:rsidRDefault="00A65881" w:rsidP="00A65881">
      <w:r>
        <w:t>If new MPLS</w:t>
      </w:r>
      <w:r>
        <w:noBreakHyphen/>
        <w:t>TE Tunnels are needed</w:t>
      </w:r>
      <w:r w:rsidR="00797A0C">
        <w:t xml:space="preserve"> or mo</w:t>
      </w:r>
      <w:ins w:id="292" w:author="Daniel King" w:date="2021-07-06T21:46:00Z">
        <w:r w:rsidR="00EA3B84">
          <w:t>di</w:t>
        </w:r>
      </w:ins>
      <w:r w:rsidR="00797A0C">
        <w:t xml:space="preserve">fications (e.g., bandwidth </w:t>
      </w:r>
      <w:del w:id="293" w:author="Daniel King" w:date="2021-07-06T21:46:00Z">
        <w:r w:rsidR="00797A0C" w:rsidDel="00EA3B84">
          <w:delText>ingrease</w:delText>
        </w:r>
      </w:del>
      <w:ins w:id="294" w:author="Daniel King" w:date="2021-07-06T21:46:00Z">
        <w:r w:rsidR="00EA3B84">
          <w:t>in</w:t>
        </w:r>
        <w:r w:rsidR="00EA3B84">
          <w:t>c</w:t>
        </w:r>
        <w:r w:rsidR="00EA3B84">
          <w:t>rease</w:t>
        </w:r>
      </w:ins>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del w:id="295" w:author="Daniel King" w:date="2021-07-06T21:46:00Z">
        <w:r w:rsidDel="00EA3B84">
          <w:delText>the selection of</w:delText>
        </w:r>
      </w:del>
      <w:ins w:id="296" w:author="Daniel King" w:date="2021-07-06T21:46:00Z">
        <w:r w:rsidR="00EA3B84">
          <w:t>selecting</w:t>
        </w:r>
      </w:ins>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97" w:name="_Toc53130240"/>
      <w:bookmarkStart w:id="298" w:name="_Toc68604096"/>
      <w:r w:rsidRPr="00E33E77">
        <w:t>Optical Domain Controller and NE Functions</w:t>
      </w:r>
      <w:bookmarkEnd w:id="297"/>
      <w:bookmarkEnd w:id="298"/>
    </w:p>
    <w:p w14:paraId="45F165EF" w14:textId="129A8855" w:rsidR="004B5A98" w:rsidRDefault="004B5A98" w:rsidP="004B5A98">
      <w:del w:id="299" w:author="Daniel King" w:date="2021-07-06T21:46:00Z">
        <w:r w:rsidRPr="007B6CEE" w:rsidDel="00EA3B84">
          <w:delText xml:space="preserve">Optical </w:delText>
        </w:r>
      </w:del>
      <w:ins w:id="300" w:author="Daniel King" w:date="2021-07-06T21:46:00Z">
        <w:r w:rsidR="00EA3B84">
          <w:t>The o</w:t>
        </w:r>
        <w:r w:rsidR="00EA3B84" w:rsidRPr="007B6CEE">
          <w:t xml:space="preserve">ptical </w:t>
        </w:r>
      </w:ins>
      <w:r w:rsidRPr="007B6CEE">
        <w:t xml:space="preserve">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2A80463D" w:rsidR="008F32CC" w:rsidRDefault="008F32CC" w:rsidP="004B5A98">
      <w:r>
        <w:t>The mechanisms used by O</w:t>
      </w:r>
      <w:r>
        <w:noBreakHyphen/>
        <w:t>PNC to perform intra</w:t>
      </w:r>
      <w:r>
        <w:noBreakHyphen/>
        <w:t>domain topology discovery and path setup are usually vendor</w:t>
      </w:r>
      <w:r>
        <w:noBreakHyphen/>
        <w:t>spe</w:t>
      </w:r>
      <w:del w:id="301" w:author="Daniel King" w:date="2021-07-06T21:46:00Z">
        <w:r w:rsidDel="00EA3B84">
          <w:delText>i</w:delText>
        </w:r>
      </w:del>
      <w:r>
        <w:t>cific and outside the scope of this document.</w:t>
      </w:r>
    </w:p>
    <w:p w14:paraId="59CF5CEB" w14:textId="2D37A839" w:rsidR="008F32CC" w:rsidRDefault="008F32CC" w:rsidP="004B5A98">
      <w:r>
        <w:t>Depending on the type of optical network, TE topology abstraction, path compu</w:t>
      </w:r>
      <w:ins w:id="302" w:author="Daniel King" w:date="2021-07-06T21:46:00Z">
        <w:r w:rsidR="00EA3B84">
          <w:t>ta</w:t>
        </w:r>
      </w:ins>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03" w:name="_Toc53130241"/>
      <w:bookmarkStart w:id="304" w:name="_Toc68604097"/>
      <w:r w:rsidRPr="00954E1B">
        <w:t>Interface protocols and YANG data models for the MPIs</w:t>
      </w:r>
      <w:bookmarkEnd w:id="303"/>
      <w:bookmarkEnd w:id="304"/>
    </w:p>
    <w:p w14:paraId="5E8C962A" w14:textId="504CE104" w:rsidR="00446B77" w:rsidRPr="006F25F5" w:rsidRDefault="00446B77" w:rsidP="00446B77">
      <w:r w:rsidRPr="006F25F5">
        <w:t xml:space="preserve">This section describes general </w:t>
      </w:r>
      <w:r>
        <w:t>assumptions</w:t>
      </w:r>
      <w:r w:rsidRPr="006F25F5">
        <w:t xml:space="preserve"> </w:t>
      </w:r>
      <w:del w:id="305" w:author="Daniel King" w:date="2021-07-06T21:46:00Z">
        <w:r w:rsidDel="00EA3B84">
          <w:delText xml:space="preserve">which are </w:delText>
        </w:r>
        <w:r w:rsidRPr="006F25F5" w:rsidDel="00EA3B84">
          <w:delText xml:space="preserve">applicable at </w:delText>
        </w:r>
        <w:r w:rsidDel="00EA3B84">
          <w:delText xml:space="preserve">all </w:delText>
        </w:r>
        <w:r w:rsidRPr="006F25F5" w:rsidDel="00EA3B84">
          <w:delText>the MPI interfaces</w:delText>
        </w:r>
        <w:r w:rsidDel="00EA3B84">
          <w:delText>,</w:delText>
        </w:r>
        <w:r w:rsidRPr="006F25F5" w:rsidDel="00EA3B84">
          <w:delText xml:space="preserve"> between each PNC (Optical or Packet) and the MDSC, </w:delText>
        </w:r>
        <w:r w:rsidDel="00EA3B84">
          <w:delText>and also to</w:delText>
        </w:r>
      </w:del>
      <w:ins w:id="306" w:author="Daniel King" w:date="2021-07-06T21:46:00Z">
        <w:r w:rsidR="00EA3B84">
          <w:t>applicable at all the MPI interfaces, between each PNC (Optical or Packet) and the MDSC, and</w:t>
        </w:r>
      </w:ins>
      <w:r>
        <w:t xml:space="preserve"> </w:t>
      </w:r>
      <w:r w:rsidRPr="006F25F5">
        <w:t>all the scenarios discussed in this document.</w:t>
      </w:r>
    </w:p>
    <w:p w14:paraId="23D8075B" w14:textId="5142ED81" w:rsidR="00183DAE" w:rsidRPr="00954E1B" w:rsidRDefault="00183DAE" w:rsidP="00954E1B">
      <w:pPr>
        <w:pStyle w:val="Heading2"/>
      </w:pPr>
      <w:bookmarkStart w:id="307" w:name="_Toc53130242"/>
      <w:bookmarkStart w:id="308" w:name="_Toc68604098"/>
      <w:r w:rsidRPr="00BB3648">
        <w:t>RESTCONF</w:t>
      </w:r>
      <w:r w:rsidR="00BB3648" w:rsidRPr="00954E1B">
        <w:t xml:space="preserve"> protocol</w:t>
      </w:r>
      <w:r w:rsidR="00BB3648">
        <w:t xml:space="preserve"> at the MPIs</w:t>
      </w:r>
      <w:bookmarkEnd w:id="307"/>
      <w:bookmarkEnd w:id="308"/>
    </w:p>
    <w:p w14:paraId="6E0C7E56" w14:textId="5688D69E"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w:t>
      </w:r>
      <w:del w:id="309" w:author="Daniel King" w:date="2021-07-06T21:47:00Z">
        <w:r w:rsidDel="00EA3B84">
          <w:delText>,</w:delText>
        </w:r>
      </w:del>
      <w:r w:rsidDel="00446B77">
        <w:t xml:space="preserve"> defined in [RFC7951], is assumed to be</w:t>
      </w:r>
      <w:r w:rsidRPr="005F2CBA" w:rsidDel="00446B77">
        <w:t xml:space="preserve"> used at these interfaces</w:t>
      </w:r>
      <w:r w:rsidDel="00446B77">
        <w:t xml:space="preserve">. </w:t>
      </w:r>
      <w:del w:id="310" w:author="Daniel King" w:date="2021-07-06T21:47:00Z">
        <w:r w:rsidRPr="0029754E" w:rsidDel="00EA3B84">
          <w:delText xml:space="preserve">Extensions </w:delText>
        </w:r>
      </w:del>
      <w:ins w:id="311" w:author="Daniel King" w:date="2021-07-06T21:47:00Z">
        <w:r w:rsidR="00EA3B84">
          <w:t>In addition, e</w:t>
        </w:r>
        <w:r w:rsidR="00EA3B84" w:rsidRPr="0029754E" w:rsidDel="00446B77">
          <w:t xml:space="preserve">xtensions </w:t>
        </w:r>
      </w:ins>
      <w:r w:rsidRPr="0029754E" w:rsidDel="00446B77">
        <w:t>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312" w:name="_Toc53130243"/>
      <w:bookmarkStart w:id="313" w:name="_Toc68604099"/>
      <w:r w:rsidRPr="00954E1B">
        <w:t>YANG data models at the MPIs</w:t>
      </w:r>
      <w:bookmarkEnd w:id="312"/>
      <w:bookmarkEnd w:id="313"/>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14" w:name="_Toc53130244"/>
      <w:bookmarkStart w:id="315" w:name="_Ref54089505"/>
      <w:bookmarkStart w:id="316" w:name="_Toc68604100"/>
      <w:r>
        <w:lastRenderedPageBreak/>
        <w:t xml:space="preserve">Common YANG </w:t>
      </w:r>
      <w:r w:rsidR="00BB3648">
        <w:t xml:space="preserve">data </w:t>
      </w:r>
      <w:r>
        <w:t xml:space="preserve">models at </w:t>
      </w:r>
      <w:r w:rsidR="00BB3648">
        <w:t xml:space="preserve">the </w:t>
      </w:r>
      <w:r>
        <w:t>MPIs</w:t>
      </w:r>
      <w:bookmarkEnd w:id="314"/>
      <w:bookmarkEnd w:id="315"/>
      <w:bookmarkEnd w:id="316"/>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ins w:id="317" w:author="Daniel King" w:date="2021-07-06T21:47:00Z">
        <w:r w:rsidR="00E24DF6">
          <w:t>;</w:t>
        </w:r>
      </w:ins>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ins w:id="318" w:author="Daniel King" w:date="2021-07-06T21:47:00Z">
        <w:r w:rsidR="00E24DF6">
          <w:t>;</w:t>
        </w:r>
      </w:ins>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ins w:id="319" w:author="Daniel King" w:date="2021-07-06T21:47:00Z">
        <w:r w:rsidR="00E24DF6">
          <w:t>;</w:t>
        </w:r>
      </w:ins>
    </w:p>
    <w:p w14:paraId="665B3108" w14:textId="4427F885" w:rsidR="00183DAE" w:rsidRPr="0029754E" w:rsidRDefault="00183DAE" w:rsidP="00183DAE">
      <w:pPr>
        <w:pStyle w:val="RFCListBullet"/>
      </w:pPr>
      <w:r w:rsidRPr="0029754E">
        <w:t>Subscription to YANG Notifications for Datastores updates as defined in [RFC8641]</w:t>
      </w:r>
      <w:ins w:id="320" w:author="Daniel King" w:date="2021-07-06T21:47:00Z">
        <w:r w:rsidR="00E24DF6">
          <w:t>.</w:t>
        </w:r>
      </w:ins>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321" w:name="_Toc53130245"/>
      <w:bookmarkStart w:id="322" w:name="_Toc68604101"/>
      <w:r>
        <w:t xml:space="preserve">YANG models at the </w:t>
      </w:r>
      <w:r w:rsidR="00BB3648">
        <w:t>O</w:t>
      </w:r>
      <w:r>
        <w:t>ptical MPIs</w:t>
      </w:r>
      <w:bookmarkEnd w:id="321"/>
      <w:bookmarkEnd w:id="322"/>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2AFC459B"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ins w:id="323" w:author="Daniel King" w:date="2021-07-06T21:47:00Z">
        <w:r w:rsidR="00E24DF6">
          <w:t>;</w:t>
        </w:r>
      </w:ins>
      <w:del w:id="324" w:author="Daniel King" w:date="2021-07-06T21:47:00Z">
        <w:r w:rsidDel="00E24DF6">
          <w:delText>.</w:delText>
        </w:r>
      </w:del>
    </w:p>
    <w:p w14:paraId="496FE36C" w14:textId="12AD4EE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325" w:author="Daniel King" w:date="2021-07-06T21:47:00Z">
        <w:r w:rsidR="00E24DF6">
          <w:t>;</w:t>
        </w:r>
      </w:ins>
      <w:del w:id="326" w:author="Daniel King" w:date="2021-07-06T21:47:00Z">
        <w:r w:rsidR="00DF342E" w:rsidRPr="00ED789A" w:rsidDel="00E24DF6">
          <w:delText>.</w:delText>
        </w:r>
      </w:del>
    </w:p>
    <w:p w14:paraId="647480E5" w14:textId="7AD42150" w:rsidR="00183DAE" w:rsidRDefault="00183DAE" w:rsidP="00183DAE">
      <w:pPr>
        <w:pStyle w:val="RFCListBullet"/>
      </w:pPr>
      <w:r>
        <w:lastRenderedPageBreak/>
        <w:t>The Ethernet Topology Model, defined in the “</w:t>
      </w:r>
      <w:r w:rsidRPr="0085703A">
        <w:t>ietf-eth-te-topology</w:t>
      </w:r>
      <w:r>
        <w:t>” YANG module of [</w:t>
      </w:r>
      <w:r w:rsidRPr="00A32AF9">
        <w:t>CLIENT-TOPO</w:t>
      </w:r>
      <w:r>
        <w:t>]</w:t>
      </w:r>
      <w:ins w:id="327" w:author="Daniel King" w:date="2021-07-06T21:47:00Z">
        <w:r w:rsidR="00E24DF6">
          <w:t>;</w:t>
        </w:r>
      </w:ins>
      <w:del w:id="328" w:author="Daniel King" w:date="2021-07-06T21:47:00Z">
        <w:r w:rsidR="00DF342E" w:rsidDel="00E24DF6">
          <w:delText>.</w:delText>
        </w:r>
      </w:del>
    </w:p>
    <w:p w14:paraId="6481C926" w14:textId="4880D001" w:rsidR="00183DAE" w:rsidRPr="0060135F" w:rsidRDefault="00183DAE" w:rsidP="00183DAE">
      <w:pPr>
        <w:pStyle w:val="RFCListBullet"/>
        <w:rPr>
          <w:highlight w:val="yellow"/>
        </w:rPr>
      </w:pPr>
      <w:commentRangeStart w:id="329"/>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del w:id="330" w:author="Daniel King" w:date="2021-07-06T21:48:00Z">
        <w:r w:rsidRPr="0060135F" w:rsidDel="00E24DF6">
          <w:rPr>
            <w:highlight w:val="yellow"/>
          </w:rPr>
          <w:delText>]</w:delText>
        </w:r>
        <w:r w:rsidR="00DF342E" w:rsidDel="00E24DF6">
          <w:rPr>
            <w:highlight w:val="yellow"/>
          </w:rPr>
          <w:delText>.</w:delText>
        </w:r>
        <w:commentRangeEnd w:id="329"/>
        <w:r w:rsidR="008B7B43" w:rsidDel="00E24DF6">
          <w:rPr>
            <w:rStyle w:val="CommentReference"/>
          </w:rPr>
          <w:commentReference w:id="329"/>
        </w:r>
      </w:del>
      <w:ins w:id="331" w:author="Daniel King" w:date="2021-07-06T21:48:00Z">
        <w:r w:rsidR="00E24DF6" w:rsidRPr="0060135F">
          <w:rPr>
            <w:highlight w:val="yellow"/>
          </w:rPr>
          <w:t>]</w:t>
        </w:r>
        <w:r w:rsidR="00E24DF6">
          <w:rPr>
            <w:highlight w:val="yellow"/>
          </w:rPr>
          <w:t>;</w:t>
        </w:r>
      </w:ins>
    </w:p>
    <w:p w14:paraId="620EAF96" w14:textId="77777777" w:rsidR="00183DAE" w:rsidRDefault="00183DAE" w:rsidP="00183DAE">
      <w:pPr>
        <w:pStyle w:val="RFCListBullet"/>
      </w:pPr>
      <w:commentRangeStart w:id="332"/>
      <w:commentRangeStart w:id="333"/>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332"/>
      <w:r>
        <w:rPr>
          <w:rStyle w:val="CommentReference"/>
        </w:rPr>
        <w:commentReference w:id="332"/>
      </w:r>
      <w:commentRangeEnd w:id="333"/>
      <w:r w:rsidR="00840E9D">
        <w:rPr>
          <w:rStyle w:val="CommentReference"/>
        </w:rPr>
        <w:commentReference w:id="333"/>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“ietf-te” YANG module of [TE</w:t>
      </w:r>
      <w:r>
        <w:noBreakHyphen/>
        <w:t>TUNNEL]</w:t>
      </w:r>
      <w:ins w:id="334" w:author="Daniel King" w:date="2021-07-06T21:48:00Z">
        <w:r w:rsidR="00E24DF6">
          <w:t>;</w:t>
        </w:r>
      </w:ins>
    </w:p>
    <w:p w14:paraId="6029C76D" w14:textId="50A9F100"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ins w:id="335" w:author="Daniel King" w:date="2021-07-06T21:48:00Z">
        <w:r w:rsidR="00E24DF6">
          <w:t>;</w:t>
        </w:r>
      </w:ins>
    </w:p>
    <w:p w14:paraId="1656B5B0" w14:textId="54295E42"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del w:id="336" w:author="Daniel King" w:date="2021-07-06T21:48:00Z">
        <w:r w:rsidR="00DF342E" w:rsidRPr="00ED789A" w:rsidDel="00E24DF6">
          <w:delText>.</w:delText>
        </w:r>
      </w:del>
      <w:ins w:id="337" w:author="Daniel King" w:date="2021-07-06T21:48:00Z">
        <w:r w:rsidR="00E24DF6">
          <w:t>;</w:t>
        </w:r>
      </w:ins>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64B92654" w:rsidR="005A50D7" w:rsidRDefault="005A50D7" w:rsidP="005A50D7">
      <w:pPr>
        <w:pStyle w:val="RFCListBullet"/>
        <w:numPr>
          <w:ilvl w:val="0"/>
          <w:numId w:val="0"/>
        </w:numPr>
        <w:ind w:left="432"/>
      </w:pPr>
      <w:r>
        <w:t>The WSON Tunnel Model</w:t>
      </w:r>
      <w:ins w:id="338" w:author="Daniel King" w:date="2021-07-06T21:48:00Z">
        <w:r w:rsidR="00E24DF6">
          <w:t>,</w:t>
        </w:r>
      </w:ins>
      <w:r>
        <w:t xml:space="preserve"> or</w:t>
      </w:r>
      <w:del w:id="339" w:author="Daniel King" w:date="2021-07-06T21:48:00Z">
        <w:r w:rsidDel="00E24DF6">
          <w:delText>, alternatively,</w:delText>
        </w:r>
      </w:del>
      <w:r>
        <w:t xml:space="preserve"> the Flexi</w:t>
      </w:r>
      <w:r>
        <w:noBreakHyphen/>
        <w:t>grid Media Channel Model</w:t>
      </w:r>
      <w:ins w:id="340" w:author="Daniel King" w:date="2021-07-06T21:48:00Z">
        <w:r w:rsidR="00E24DF6">
          <w:t>,</w:t>
        </w:r>
      </w:ins>
      <w:r>
        <w:t xml:space="preserve"> </w:t>
      </w:r>
      <w:del w:id="341" w:author="Daniel King" w:date="2021-07-06T21:48:00Z">
        <w:r w:rsidDel="00E24DF6">
          <w:delText xml:space="preserve">are </w:delText>
        </w:r>
      </w:del>
      <w:ins w:id="342" w:author="Daniel King" w:date="2021-07-06T21:48:00Z">
        <w:r w:rsidR="00E24DF6">
          <w:t xml:space="preserve">may be </w:t>
        </w:r>
        <w:r w:rsidR="00E24DF6">
          <w:t xml:space="preserve"> </w:t>
        </w:r>
      </w:ins>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343" w:name="_Toc53130246"/>
      <w:bookmarkStart w:id="344" w:name="_Toc68604102"/>
      <w:r>
        <w:lastRenderedPageBreak/>
        <w:t xml:space="preserve">YANG </w:t>
      </w:r>
      <w:r w:rsidR="00BB3648">
        <w:t xml:space="preserve">data </w:t>
      </w:r>
      <w:r>
        <w:t>models at the Packet MPIs</w:t>
      </w:r>
      <w:bookmarkEnd w:id="343"/>
      <w:bookmarkEnd w:id="344"/>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23BB9">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ins w:id="345" w:author="Daniel King" w:date="2021-07-06T21:48:00Z">
        <w:r w:rsidR="00313C47">
          <w:t>;</w:t>
        </w:r>
      </w:ins>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ins w:id="346" w:author="Daniel King" w:date="2021-07-06T21:48:00Z">
        <w:r w:rsidR="00313C47">
          <w:t>;</w:t>
        </w:r>
      </w:ins>
    </w:p>
    <w:p w14:paraId="76E12CB1" w14:textId="44B90DE5" w:rsidR="00A47B7B" w:rsidRPr="008B7B43" w:rsidRDefault="00A47B7B" w:rsidP="00A47B7B">
      <w:pPr>
        <w:pStyle w:val="RFCListBullet"/>
      </w:pPr>
      <w:r>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ins w:id="347" w:author="Daniel King" w:date="2021-07-06T21:48:00Z">
        <w:r w:rsidR="00313C47">
          <w:t>;</w:t>
        </w:r>
      </w:ins>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ins w:id="348" w:author="Daniel King" w:date="2021-07-06T21:48:00Z">
        <w:r w:rsidR="00313C47">
          <w:t>.</w:t>
        </w:r>
      </w:ins>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349"/>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349"/>
      <w:r w:rsidR="00A523A5">
        <w:rPr>
          <w:rStyle w:val="CommentReference"/>
        </w:rPr>
        <w:commentReference w:id="349"/>
      </w:r>
    </w:p>
    <w:p w14:paraId="10787088" w14:textId="0BEAF16B" w:rsidR="00BB3648" w:rsidRPr="00CE0EAE" w:rsidRDefault="00BB3648" w:rsidP="00BB3648">
      <w:pPr>
        <w:pStyle w:val="RFCListBullet"/>
        <w:numPr>
          <w:ilvl w:val="0"/>
          <w:numId w:val="0"/>
        </w:numPr>
        <w:ind w:left="432"/>
        <w:rPr>
          <w:i/>
        </w:rPr>
      </w:pPr>
      <w:commentRangeStart w:id="350"/>
      <w:r w:rsidRPr="00CE0EAE">
        <w:rPr>
          <w:i/>
          <w:highlight w:val="yellow"/>
        </w:rPr>
        <w:t>[Editor’s note:] Add YANG models used for tunnel and service configuration.</w:t>
      </w:r>
      <w:commentRangeEnd w:id="350"/>
      <w:r w:rsidR="008B7B43">
        <w:rPr>
          <w:rStyle w:val="CommentReference"/>
        </w:rPr>
        <w:commentReference w:id="350"/>
      </w:r>
    </w:p>
    <w:p w14:paraId="6148BDC6" w14:textId="302B421D" w:rsidR="008162F9" w:rsidRDefault="008162F9" w:rsidP="008162F9">
      <w:pPr>
        <w:pStyle w:val="Heading2"/>
      </w:pPr>
      <w:bookmarkStart w:id="351" w:name="_Toc68604103"/>
      <w:bookmarkStart w:id="352" w:name="_Toc53130247"/>
      <w:r>
        <w:lastRenderedPageBreak/>
        <w:t>PCEP</w:t>
      </w:r>
      <w:bookmarkEnd w:id="351"/>
    </w:p>
    <w:p w14:paraId="66A17EF7" w14:textId="34F2F250"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del w:id="353" w:author="Daniel King" w:date="2021-07-06T21:49:00Z">
        <w:r w:rsidDel="00313C47">
          <w:delText>is applicable</w:delText>
        </w:r>
      </w:del>
      <w:ins w:id="354" w:author="Daniel King" w:date="2021-07-06T21:49:00Z">
        <w:r w:rsidR="00313C47">
          <w:t>applies</w:t>
        </w:r>
      </w:ins>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652EC017" w:rsidR="008162F9" w:rsidRDefault="008162F9" w:rsidP="008162F9">
      <w:r>
        <w:t>Since the PCEP supports path computation in the packet a</w:t>
      </w:r>
      <w:del w:id="355" w:author="Daniel King" w:date="2021-07-06T21:49:00Z">
        <w:r w:rsidDel="00313C47">
          <w:delText>s well as</w:delText>
        </w:r>
      </w:del>
      <w:ins w:id="356" w:author="Daniel King" w:date="2021-07-06T21:49:00Z">
        <w:r w:rsidR="00313C47">
          <w:t>nd</w:t>
        </w:r>
      </w:ins>
      <w:r>
        <w:t xml:space="preserve"> optical networks, PCEP is well suited for inter-layer path computation. [RFC5623] describes a framework for applying the PCE-based architecture to interlayer (G)MPLS traffic engineering. Further</w:t>
      </w:r>
      <w:ins w:id="357" w:author="Daniel King" w:date="2021-07-06T21:49:00Z">
        <w:r w:rsidR="00313C47">
          <w:t>more</w:t>
        </w:r>
      </w:ins>
      <w:r>
        <w:t>, the section 6.1 of [RFC8751] states the H-PCE applicability for inter-layer or POI.</w:t>
      </w:r>
    </w:p>
    <w:p w14:paraId="6225D294" w14:textId="6F10EC2D" w:rsidR="00895898" w:rsidRDefault="008162F9" w:rsidP="006815A1">
      <w:r>
        <w:t>[RFC</w:t>
      </w:r>
      <w:r w:rsidR="00895898">
        <w:t>8637</w:t>
      </w:r>
      <w:r>
        <w:t>] lists various PCEP extensions that a</w:t>
      </w:r>
      <w:del w:id="358" w:author="Daniel King" w:date="2021-07-06T21:49:00Z">
        <w:r w:rsidDel="00313C47">
          <w:delText>re applicable</w:delText>
        </w:r>
      </w:del>
      <w:ins w:id="359" w:author="Daniel King" w:date="2021-07-06T21:49:00Z">
        <w:r w:rsidR="00313C47">
          <w:t>pply</w:t>
        </w:r>
      </w:ins>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ins w:id="360" w:author="Daniel King" w:date="2021-07-06T21:49:00Z">
        <w:r w:rsidR="00313C47">
          <w:t>n</w:t>
        </w:r>
      </w:ins>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0C0E7A8C"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del w:id="361" w:author="Daniel King" w:date="2021-07-06T21:49:00Z">
        <w:r w:rsidDel="00313C47">
          <w:delText>s</w:delText>
        </w:r>
        <w:r w:rsidR="00895898" w:rsidRPr="00895898" w:rsidDel="00313C47">
          <w:delText xml:space="preserve"> the </w:delText>
        </w:r>
        <w:r w:rsidDel="00313C47">
          <w:delText>creation of</w:delText>
        </w:r>
      </w:del>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del w:id="362" w:author="Daniel King" w:date="2021-07-06T21:49:00Z">
        <w:r w:rsidR="00895898" w:rsidRPr="00895898" w:rsidDel="00313C47">
          <w:delText>very attractiv</w:delText>
        </w:r>
      </w:del>
      <w:ins w:id="363" w:author="Daniel King" w:date="2021-07-06T21:49:00Z">
        <w:r w:rsidR="00313C47">
          <w:t>desirabl</w:t>
        </w:r>
      </w:ins>
      <w:r w:rsidR="00895898" w:rsidRPr="00895898">
        <w:t>e for operators from an multi</w:t>
      </w:r>
      <w:r>
        <w:noBreakHyphen/>
      </w:r>
      <w:r w:rsidR="00895898" w:rsidRPr="00895898">
        <w:t>vendor integration perspective as it is simple</w:t>
      </w:r>
      <w:ins w:id="364" w:author="Daniel King" w:date="2021-07-06T21:49:00Z">
        <w:r w:rsidR="00313C47">
          <w:t>,</w:t>
        </w:r>
      </w:ins>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A5F6553"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del w:id="365" w:author="Daniel King" w:date="2021-07-06T21:49:00Z">
        <w:r w:rsidDel="00313C47">
          <w:delText xml:space="preserve"> but</w:delText>
        </w:r>
      </w:del>
      <w:ins w:id="366" w:author="Daniel King" w:date="2021-07-06T21:49:00Z">
        <w:r w:rsidR="00313C47">
          <w:t>. However,</w:t>
        </w:r>
      </w:ins>
      <w:r>
        <w:t xml:space="preserve"> it uses PCEP for hie</w:t>
      </w:r>
      <w:del w:id="367" w:author="Daniel King" w:date="2021-07-06T21:49:00Z">
        <w:r w:rsidDel="00313C47">
          <w:delText>ra</w:delText>
        </w:r>
      </w:del>
      <w:r>
        <w:t>rarchical path computation.</w:t>
      </w:r>
      <w:r>
        <w:br/>
      </w:r>
      <w:r>
        <w:br/>
      </w:r>
      <w:r w:rsidRPr="00585BC0">
        <w:t>As mentioned in Option 1, from an operator perspective</w:t>
      </w:r>
      <w:ins w:id="368" w:author="Daniel King" w:date="2021-07-06T21:50:00Z">
        <w:r w:rsidR="00313C47">
          <w:t>,</w:t>
        </w:r>
      </w:ins>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23BB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369" w:name="_Ref57295795"/>
      <w:bookmarkStart w:id="370" w:name="_Toc68604104"/>
      <w:r w:rsidRPr="00E33E77">
        <w:lastRenderedPageBreak/>
        <w:t>Multi-layer and multi-domain services scenarios</w:t>
      </w:r>
      <w:bookmarkEnd w:id="352"/>
      <w:bookmarkEnd w:id="369"/>
      <w:bookmarkEnd w:id="370"/>
    </w:p>
    <w:p w14:paraId="20E560CA" w14:textId="76E54287"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ins w:id="371" w:author="Daniel King" w:date="2021-07-06T21:50:00Z">
        <w:r w:rsidR="00313C47">
          <w:t>,</w:t>
        </w:r>
      </w:ins>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del w:id="372" w:author="Daniel King" w:date="2021-07-06T21:50:00Z">
        <w:r w:rsidR="00CE64B7" w:rsidRPr="00993578" w:rsidDel="00313C47">
          <w:delText xml:space="preserve">Non </w:delText>
        </w:r>
      </w:del>
      <w:ins w:id="373" w:author="Daniel King" w:date="2021-07-06T21:50:00Z">
        <w:r w:rsidR="00313C47" w:rsidRPr="00993578">
          <w:t>Non</w:t>
        </w:r>
        <w:r w:rsidR="00313C47">
          <w:t>-</w:t>
        </w:r>
      </w:ins>
      <w:r w:rsidR="00CE64B7" w:rsidRPr="00993578">
        <w:t>ACTN IET</w:t>
      </w:r>
      <w:r w:rsidR="00F85E64" w:rsidRPr="00993578">
        <w:t>F</w:t>
      </w:r>
      <w:r w:rsidR="00CE64B7" w:rsidRPr="00993578">
        <w:t xml:space="preserve"> data models required for L2/L3VPN service provisioning between MDSC and IP PNCs are also identified.</w:t>
      </w:r>
    </w:p>
    <w:p w14:paraId="1ABEE6CC" w14:textId="455632E2" w:rsidR="00E33E77" w:rsidRDefault="00E33E77" w:rsidP="00E33E77">
      <w:pPr>
        <w:pStyle w:val="Heading2"/>
      </w:pPr>
      <w:bookmarkStart w:id="374" w:name="_Toc53130248"/>
      <w:bookmarkStart w:id="375" w:name="_Toc68604105"/>
      <w:bookmarkStart w:id="376" w:name="_Ref73987188"/>
      <w:bookmarkStart w:id="377" w:name="_Ref75424649"/>
      <w:bookmarkStart w:id="378" w:name="_Ref75427484"/>
      <w:r w:rsidRPr="00E33E77">
        <w:t xml:space="preserve">Scenario 1: </w:t>
      </w:r>
      <w:r w:rsidR="00ED789A">
        <w:t xml:space="preserve">inventory, service and </w:t>
      </w:r>
      <w:r w:rsidRPr="00E33E77">
        <w:t>network topology discovery</w:t>
      </w:r>
      <w:bookmarkEnd w:id="374"/>
      <w:bookmarkEnd w:id="375"/>
      <w:bookmarkEnd w:id="376"/>
      <w:bookmarkEnd w:id="377"/>
      <w:bookmarkEnd w:id="378"/>
    </w:p>
    <w:p w14:paraId="46876DCA" w14:textId="0DBE36EC"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del w:id="379" w:author="Daniel King" w:date="2021-07-06T21:50:00Z">
        <w:r w:rsidRPr="005C5912" w:rsidDel="00313C47">
          <w:delText xml:space="preserve">inter </w:delText>
        </w:r>
      </w:del>
      <w:ins w:id="380" w:author="Daniel King" w:date="2021-07-06T21:50:00Z">
        <w:r w:rsidR="00313C47" w:rsidRPr="005C5912">
          <w:t>inter</w:t>
        </w:r>
        <w:r w:rsidR="00313C47">
          <w:t>-</w:t>
        </w:r>
      </w:ins>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E4E9877" w:rsidR="00ED789A" w:rsidRPr="002E36A0" w:rsidRDefault="00313C47" w:rsidP="00ED789A">
      <w:ins w:id="381" w:author="Daniel King" w:date="2021-07-06T21:50:00Z">
        <w:r>
          <w:t xml:space="preserve">The </w:t>
        </w:r>
      </w:ins>
      <w:r w:rsidR="00ED789A" w:rsidRPr="002163B4">
        <w:t xml:space="preserve">MDSC </w:t>
      </w:r>
      <w:r w:rsidR="006844C8">
        <w:t>could</w:t>
      </w:r>
      <w:r w:rsidR="00ED789A" w:rsidRPr="002163B4">
        <w:t xml:space="preserve"> also discover </w:t>
      </w:r>
      <w:del w:id="382" w:author="Daniel King" w:date="2021-07-06T21:50:00Z">
        <w:r w:rsidR="00ED789A" w:rsidRPr="002163B4" w:rsidDel="00313C47">
          <w:delText>also the whole inventory information of both IP and WDM equipment and be able to</w:delText>
        </w:r>
      </w:del>
      <w:ins w:id="383" w:author="Daniel King" w:date="2021-07-06T21:50:00Z">
        <w:r>
          <w:t>the whole inventory information of both IP and WDM equipment and</w:t>
        </w:r>
      </w:ins>
      <w:r w:rsidR="00ED789A" w:rsidRPr="002163B4">
        <w:t xml:space="preserve"> correlate this information with the links reported in the network topology.</w:t>
      </w:r>
    </w:p>
    <w:p w14:paraId="73142D45" w14:textId="2090B749"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del w:id="384" w:author="Daniel King" w:date="2021-07-06T21:52:00Z">
        <w:r w:rsidDel="006E4625">
          <w:delText xml:space="preserve">, </w:delText>
        </w:r>
        <w:r w:rsidRPr="005C5912" w:rsidDel="006E4625">
          <w:delText>and a</w:delText>
        </w:r>
      </w:del>
      <w:ins w:id="385" w:author="Daniel King" w:date="2021-07-06T21:52:00Z">
        <w:r w:rsidR="006E4625">
          <w:t>. A</w:t>
        </w:r>
      </w:ins>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del w:id="386" w:author="Daniel King" w:date="2021-07-06T21:51:00Z">
        <w:r w:rsidRPr="005C5912" w:rsidDel="00313C47">
          <w:delText xml:space="preserve"> both the inter-AS domain links (seen by each controller as UNI interfaces but as I-NNI interfaces by the MDSC) as well as</w:delText>
        </w:r>
      </w:del>
      <w:ins w:id="387" w:author="Daniel King" w:date="2021-07-06T21:51:00Z">
        <w:r w:rsidR="00313C47">
          <w:t>ing both the inter-AS domain links (seen by each controller as UNI interfaces but as I-NNI interfaces by the MDSC) and</w:t>
        </w:r>
      </w:ins>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41B555D9"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del w:id="388" w:author="Daniel King" w:date="2021-07-06T21:51:00Z">
        <w:r w:rsidDel="00313C47">
          <w:delText xml:space="preserve">.: </w:delText>
        </w:r>
      </w:del>
      <w:ins w:id="389" w:author="Daniel King" w:date="2021-07-06T21:51:00Z">
        <w:r w:rsidR="00313C47">
          <w:t>.</w:t>
        </w:r>
        <w:r w:rsidR="00313C47">
          <w:t>,</w:t>
        </w:r>
        <w:r w:rsidR="00313C47">
          <w:t xml:space="preserve"> </w:t>
        </w:r>
      </w:ins>
      <w:r>
        <w:t xml:space="preserve">which port, lambda/OTSi, </w:t>
      </w:r>
      <w:ins w:id="390" w:author="Daniel King" w:date="2021-07-06T21:53:00Z">
        <w:r w:rsidR="006E4625">
          <w:t xml:space="preserve">and </w:t>
        </w:r>
      </w:ins>
      <w:r>
        <w:t>direction</w:t>
      </w:r>
      <w:ins w:id="391" w:author="Daniel King" w:date="2021-07-06T21:53:00Z">
        <w:r w:rsidR="006E4625">
          <w:t>,</w:t>
        </w:r>
      </w:ins>
      <w:r>
        <w:t xml:space="preserve"> is used by a specific IP service on the WDM equipment)</w:t>
      </w:r>
      <w:r w:rsidR="00CF1AB2">
        <w:t>.</w:t>
      </w:r>
    </w:p>
    <w:p w14:paraId="39C05917" w14:textId="70988124" w:rsidR="00E33E77" w:rsidRDefault="0060135F" w:rsidP="006522E9">
      <w:pPr>
        <w:pStyle w:val="RFCListBullet"/>
        <w:numPr>
          <w:ilvl w:val="0"/>
          <w:numId w:val="0"/>
        </w:numPr>
        <w:ind w:left="432"/>
      </w:pPr>
      <w:r>
        <w:lastRenderedPageBreak/>
        <w:t xml:space="preserve">In particular, </w:t>
      </w:r>
      <w:r w:rsidR="00ED789A">
        <w:t>f</w:t>
      </w:r>
      <w:r w:rsidR="00ED789A" w:rsidRPr="00677935">
        <w:t xml:space="preserve">or </w:t>
      </w:r>
      <w:r w:rsidR="003B0D3F" w:rsidRPr="00677935">
        <w:t>the cross-layer links</w:t>
      </w:r>
      <w:del w:id="392" w:author="Daniel King" w:date="2021-07-06T21:53:00Z">
        <w:r w:rsidR="003B0D3F" w:rsidRPr="00677935" w:rsidDel="006E4625">
          <w:delText xml:space="preserve"> it is key for MDSC to be able to correlate automatically</w:delText>
        </w:r>
      </w:del>
      <w:ins w:id="393" w:author="Daniel King" w:date="2021-07-06T21:53:00Z">
        <w:r w:rsidR="006E4625">
          <w:t>, it is key for MDSC to automatically correlate</w:t>
        </w:r>
      </w:ins>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0E988E53"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del w:id="394" w:author="Daniel King" w:date="2021-07-06T21:53:00Z">
        <w:r w:rsidRPr="007B7056" w:rsidDel="006E4625">
          <w:delText xml:space="preserve">main </w:delText>
        </w:r>
      </w:del>
      <w:ins w:id="395" w:author="Daniel King" w:date="2021-07-06T21:53:00Z">
        <w:r w:rsidR="006E4625">
          <w:t>primary</w:t>
        </w:r>
        <w:r w:rsidR="006E4625" w:rsidRPr="007B7056">
          <w:t xml:space="preserve"> </w:t>
        </w:r>
      </w:ins>
      <w:r w:rsidRPr="007B7056">
        <w:t>to back</w:t>
      </w:r>
      <w:ins w:id="396" w:author="Daniel King" w:date="2021-07-06T21:53:00Z">
        <w:r w:rsidR="006E4625">
          <w:t>-</w:t>
        </w:r>
      </w:ins>
      <w:r w:rsidRPr="007B7056">
        <w:t>up path etc.</w:t>
      </w:r>
      <w:r w:rsidR="00645E61" w:rsidRPr="007B7056">
        <w:t>)</w:t>
      </w:r>
      <w:r w:rsidRPr="007B7056">
        <w:t>. As specified in [RFC7923]</w:t>
      </w:r>
      <w:del w:id="397" w:author="Daniel King" w:date="2021-07-06T21:53:00Z">
        <w:r w:rsidRPr="007B7056" w:rsidDel="006E4625">
          <w:delText xml:space="preserve"> MDSC must be able to</w:delText>
        </w:r>
      </w:del>
      <w:ins w:id="398" w:author="Daniel King" w:date="2021-07-06T21:53:00Z">
        <w:r w:rsidR="006E4625">
          <w:t>, MDSC must</w:t>
        </w:r>
      </w:ins>
      <w:r w:rsidRPr="007B7056">
        <w:t xml:space="preserve"> subscribe to specific objects from PNC YANG datastores for notifications.</w:t>
      </w:r>
    </w:p>
    <w:p w14:paraId="331546F6" w14:textId="77777777" w:rsidR="003B0D3F" w:rsidRPr="003B0D3F" w:rsidRDefault="003B0D3F" w:rsidP="00954E1B">
      <w:pPr>
        <w:pStyle w:val="Heading3"/>
      </w:pPr>
      <w:bookmarkStart w:id="399" w:name="_Toc53130249"/>
      <w:bookmarkStart w:id="400" w:name="_Toc68604106"/>
      <w:r>
        <w:t>Inter-domain link discovery</w:t>
      </w:r>
      <w:bookmarkEnd w:id="399"/>
      <w:bookmarkEnd w:id="400"/>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07F7780"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ins w:id="401" w:author="Daniel King" w:date="2021-07-06T21:54:00Z">
        <w:r w:rsidR="006E4625">
          <w:rPr>
            <w:rFonts w:eastAsiaTheme="minorEastAsia"/>
            <w:lang w:eastAsia="zh-CN"/>
          </w:rPr>
          <w:t>nd</w:t>
        </w:r>
      </w:ins>
      <w:r w:rsidR="00107BCE">
        <w:rPr>
          <w:rFonts w:eastAsiaTheme="minorEastAsia"/>
          <w:lang w:eastAsia="zh-CN"/>
        </w:rPr>
        <w:t xml:space="preserve"> how to merge </w:t>
      </w:r>
      <w:del w:id="402" w:author="Daniel King" w:date="2021-07-06T21:54:00Z">
        <w:r w:rsidR="00107BCE" w:rsidDel="006E4625">
          <w:rPr>
            <w:rFonts w:eastAsiaTheme="minorEastAsia"/>
            <w:lang w:eastAsia="zh-CN"/>
          </w:rPr>
          <w:delText>the</w:delText>
        </w:r>
        <w:r w:rsidR="00107BCE" w:rsidRPr="007A0352" w:rsidDel="006E4625">
          <w:delText xml:space="preserve"> </w:delText>
        </w:r>
      </w:del>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13E1A2A0" w:rsidR="005C32C8" w:rsidRPr="00995068" w:rsidRDefault="005C32C8" w:rsidP="005C32C8">
      <w:r>
        <w:t>The MDSC can understand how to merge these inter</w:t>
      </w:r>
      <w:r>
        <w:noBreakHyphen/>
        <w:t xml:space="preserve">domain links </w:t>
      </w:r>
      <w:del w:id="403" w:author="Daniel King" w:date="2021-07-06T21:54:00Z">
        <w:r w:rsidDel="006E4625">
          <w:delText xml:space="preserve">together </w:delText>
        </w:r>
      </w:del>
      <w:r>
        <w:t xml:space="preserve">using the plug-id attribute defined in the TE Topology Model [RFC8795], as described in </w:t>
      </w:r>
      <w:del w:id="404" w:author="Daniel King" w:date="2021-07-06T21:54:00Z">
        <w:r w:rsidRPr="00995068" w:rsidDel="006E4625">
          <w:delText xml:space="preserve">as described in </w:delText>
        </w:r>
      </w:del>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ins w:id="405" w:author="Daniel King" w:date="2021-07-06T21:54:00Z">
        <w:r w:rsidR="006E4625">
          <w:t>s</w:t>
        </w:r>
      </w:ins>
      <w:r>
        <w:t xml:space="preserve"> is also provided in section 5.1.4 of [</w:t>
      </w:r>
      <w:r w:rsidRPr="00A32AF9">
        <w:t>TNBI</w:t>
      </w:r>
      <w:r>
        <w:t>].</w:t>
      </w:r>
    </w:p>
    <w:p w14:paraId="0F03E575" w14:textId="5A5F3BD7" w:rsidR="008F7D99" w:rsidRDefault="003B0D3F" w:rsidP="003B0D3F">
      <w:r>
        <w:t>Both types of inter</w:t>
      </w:r>
      <w:r>
        <w:noBreakHyphen/>
        <w:t>domain links are discovered using the plug</w:t>
      </w:r>
      <w:r>
        <w:noBreakHyphen/>
        <w:t xml:space="preserve">id attributes reported in the Ethernet Topologies exposed by the two adjacent PNCs. </w:t>
      </w:r>
      <w:del w:id="406" w:author="Daniel King" w:date="2021-07-06T21:54:00Z">
        <w:r w:rsidDel="006E4625">
          <w:delText xml:space="preserve">The </w:delText>
        </w:r>
      </w:del>
      <w:ins w:id="407" w:author="Daniel King" w:date="2021-07-06T21:54:00Z">
        <w:r w:rsidR="006E4625">
          <w:t>In addition, t</w:t>
        </w:r>
        <w:r w:rsidR="006E4625">
          <w:t xml:space="preserve">he </w:t>
        </w:r>
      </w:ins>
      <w:r>
        <w:t xml:space="preserve">MDSC can also discover an </w:t>
      </w:r>
      <w:r>
        <w:lastRenderedPageBreak/>
        <w:t>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408"/>
      <w:r w:rsidR="003B0D3F" w:rsidRPr="00002975">
        <w:rPr>
          <w:highlight w:val="yellow"/>
        </w:rPr>
        <w:t xml:space="preserve">LLDP </w:t>
      </w:r>
      <w:r w:rsidRPr="00002975">
        <w:rPr>
          <w:highlight w:val="yellow"/>
        </w:rPr>
        <w:t>snooping</w:t>
      </w:r>
      <w:r>
        <w:t xml:space="preserve"> </w:t>
      </w:r>
      <w:commentRangeEnd w:id="408"/>
      <w:r w:rsidR="008B7B43">
        <w:rPr>
          <w:rStyle w:val="CommentReference"/>
        </w:rPr>
        <w:commentReference w:id="408"/>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491D6926"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del w:id="409" w:author="Daniel King" w:date="2021-07-06T21:55:00Z">
        <w:r w:rsidDel="006E4625">
          <w:rPr>
            <w:rFonts w:eastAsiaTheme="minorEastAsia"/>
            <w:lang w:eastAsia="zh-CN"/>
          </w:rPr>
          <w:delText>s well as of</w:delText>
        </w:r>
      </w:del>
      <w:ins w:id="410" w:author="Daniel King" w:date="2021-07-06T21:55:00Z">
        <w:r w:rsidR="006E4625">
          <w:rPr>
            <w:rFonts w:eastAsiaTheme="minorEastAsia"/>
            <w:lang w:eastAsia="zh-CN"/>
          </w:rPr>
          <w:t>nd</w:t>
        </w:r>
      </w:ins>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32F1E33" w:rsidR="004E7F85" w:rsidRDefault="00844800" w:rsidP="004E7F85">
      <w:pPr>
        <w:pStyle w:val="Heading3"/>
      </w:pPr>
      <w:bookmarkStart w:id="411" w:name="_Toc68604107"/>
      <w:bookmarkStart w:id="412" w:name="_Ref71280932"/>
      <w:r>
        <w:t xml:space="preserve">Multi-layer </w:t>
      </w:r>
      <w:r w:rsidR="004E7F85" w:rsidRPr="005A50D7">
        <w:t xml:space="preserve">IP Link </w:t>
      </w:r>
      <w:bookmarkEnd w:id="411"/>
      <w:bookmarkEnd w:id="412"/>
      <w:r w:rsidR="008B2B34">
        <w:t>discovery</w:t>
      </w:r>
    </w:p>
    <w:p w14:paraId="0E8E1883" w14:textId="7C4F0379" w:rsidR="008B2B34" w:rsidRPr="008B2B34" w:rsidRDefault="008B2B34" w:rsidP="00B959E1">
      <w:r w:rsidRPr="00B959E1">
        <w:rPr>
          <w:highlight w:val="yellow"/>
        </w:rPr>
        <w:t>To be added</w:t>
      </w:r>
    </w:p>
    <w:p w14:paraId="123D2F1F" w14:textId="43A7FF15" w:rsidR="00CF1AB2" w:rsidRDefault="00CF1AB2" w:rsidP="008921E3">
      <w:pPr>
        <w:pStyle w:val="Heading3"/>
      </w:pPr>
      <w:bookmarkStart w:id="413" w:name="_Toc68604108"/>
      <w:r>
        <w:t>Inventory discovery</w:t>
      </w:r>
      <w:bookmarkEnd w:id="413"/>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048103A4" w:rsidR="00DC54EE" w:rsidRDefault="00DC54EE" w:rsidP="00DC54EE">
      <w:bookmarkStart w:id="414"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del w:id="415" w:author="Daniel King" w:date="2021-07-06T21:55:00Z">
        <w:r w:rsidDel="006E4625">
          <w:delText xml:space="preserve">, which is </w:delText>
        </w:r>
        <w:r w:rsidRPr="00FE0B7C" w:rsidDel="006E4625">
          <w:delText>outside of the scope of this draft</w:delText>
        </w:r>
      </w:del>
      <w:ins w:id="416" w:author="Daniel King" w:date="2021-07-06T21:55:00Z">
        <w:r w:rsidR="006E4625">
          <w:t xml:space="preserve"> and outside of the scope of this draft</w:t>
        </w:r>
      </w:ins>
      <w:r w:rsidRPr="00FE0B7C">
        <w:t>.</w:t>
      </w:r>
    </w:p>
    <w:p w14:paraId="505F697B" w14:textId="5D03B430" w:rsidR="00A47B7B" w:rsidRDefault="00A47B7B" w:rsidP="008F510C">
      <w:pPr>
        <w:pStyle w:val="Heading3"/>
      </w:pPr>
      <w:bookmarkStart w:id="417" w:name="_Ref75427457"/>
      <w:r>
        <w:t>SR-TE paths discovery</w:t>
      </w:r>
      <w:bookmarkEnd w:id="417"/>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04A1862D" w:rsidR="00C246F0" w:rsidRDefault="00C246F0" w:rsidP="00C246F0">
      <w:r>
        <w:t xml:space="preserve">To enable MDSC to discover the full end-to-end SR-TE path configuration, the </w:t>
      </w:r>
      <w:r w:rsidRPr="00C246F0">
        <w:t>SR-TE specific augmentation of the [TE-TUNNEL] should allow the P PNC to report the SID list assigned to an SR-TE path within its domain.</w:t>
      </w:r>
    </w:p>
    <w:p w14:paraId="17DA7C92" w14:textId="607D3E32" w:rsidR="00DB36AB" w:rsidRPr="008F510C" w:rsidRDefault="00DB36AB" w:rsidP="00A47B7B">
      <w:pPr>
        <w:rPr>
          <w:i/>
        </w:rPr>
      </w:pPr>
      <w:r w:rsidRPr="008F510C">
        <w:rPr>
          <w:b/>
          <w:i/>
          <w:highlight w:val="yellow"/>
        </w:rPr>
        <w:lastRenderedPageBreak/>
        <w:t>[Editors’ note:]</w:t>
      </w:r>
      <w:r w:rsidRPr="008F510C">
        <w:rPr>
          <w:i/>
          <w:highlight w:val="yellow"/>
        </w:rPr>
        <w:t xml:space="preserve"> Need to check if SR-TE specific augmentation is required for SR-TE path discovery</w:t>
      </w:r>
    </w:p>
    <w:p w14:paraId="77EBB003" w14:textId="11E50B5C"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rsidR="00A47B7B">
        <w:t>,</w:t>
      </w:r>
      <w:r w:rsidR="00A47B7B" w:rsidRPr="004C13F2">
        <w:t xml:space="preserve"> the </w:t>
      </w:r>
      <w:r w:rsidR="00A47B7B">
        <w:t xml:space="preserve">PE13-P16-PE14 </w:t>
      </w:r>
      <w:r w:rsidR="00A47B7B" w:rsidRPr="004C13F2">
        <w:t>SR-TE path</w:t>
      </w:r>
      <w:del w:id="418" w:author="Daniel King" w:date="2021-07-06T21:55:00Z">
        <w:r w:rsidR="00A47B7B" w:rsidRPr="004C13F2" w:rsidDel="006E4625">
          <w:delText>, as well as the SR-TE path in the reverse direction (between PE14 and PE13)</w:delText>
        </w:r>
        <w:r w:rsidR="00A47B7B" w:rsidDel="006E4625">
          <w:delText>,</w:delText>
        </w:r>
      </w:del>
      <w:ins w:id="419" w:author="Daniel King" w:date="2021-07-06T21:55:00Z">
        <w:r w:rsidR="006E4625">
          <w:t xml:space="preserve"> and the SR-TE path in the reverse direction (between PE14 and PE13)</w:t>
        </w:r>
      </w:ins>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420" w:name="_Toc68604109"/>
      <w:r w:rsidRPr="003D0755">
        <w:t xml:space="preserve">Establishment of </w:t>
      </w:r>
      <w:r w:rsidR="00A372E4" w:rsidRPr="003D0755">
        <w:t xml:space="preserve">L2VPN/L3VPN </w:t>
      </w:r>
      <w:r w:rsidRPr="003D0755">
        <w:t xml:space="preserve">with TE </w:t>
      </w:r>
      <w:r w:rsidR="00620842" w:rsidRPr="003D0755">
        <w:t>requirements</w:t>
      </w:r>
      <w:bookmarkEnd w:id="414"/>
      <w:bookmarkEnd w:id="420"/>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123BB9">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421" w:name="_Ref73979994"/>
      <w:r>
        <w:t>Multi-domain L3VPN example</w:t>
      </w:r>
      <w:bookmarkEnd w:id="421"/>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lastRenderedPageBreak/>
        <w:t>Inter-domain SR-TE</w:t>
      </w:r>
    </w:p>
    <w:p w14:paraId="4A118E11" w14:textId="77BCC881" w:rsidR="004911C8" w:rsidRPr="003D0755" w:rsidDel="006E4625" w:rsidRDefault="004911C8" w:rsidP="004911C8">
      <w:pPr>
        <w:rPr>
          <w:del w:id="422" w:author="Daniel King" w:date="2021-07-06T21:56:00Z"/>
        </w:rPr>
      </w:pPr>
      <w:r w:rsidRPr="003D0755">
        <w:t xml:space="preserve">This version of the draft </w:t>
      </w:r>
      <w:del w:id="423" w:author="Daniel King" w:date="2021-07-06T21:56:00Z">
        <w:r w:rsidRPr="003D0755" w:rsidDel="006E4625">
          <w:delText xml:space="preserve">analyses </w:delText>
        </w:r>
      </w:del>
      <w:ins w:id="424" w:author="Daniel King" w:date="2021-07-06T21:56:00Z">
        <w:r w:rsidR="006E4625">
          <w:t>provides an analysis of</w:t>
        </w:r>
        <w:r w:rsidR="006E4625" w:rsidRPr="003D0755">
          <w:t xml:space="preserve"> </w:t>
        </w:r>
      </w:ins>
      <w:r w:rsidRPr="003D0755">
        <w:t>the inter</w:t>
      </w:r>
      <w:r w:rsidRPr="003D0755">
        <w:noBreakHyphen/>
        <w:t xml:space="preserve">domain SR-TE option. A future update of this draft will provide an high-analysis of the BGP-LU option. </w:t>
      </w:r>
      <w:del w:id="425" w:author="Daniel King" w:date="2021-07-06T21:56:00Z">
        <w:r w:rsidRPr="003D0755" w:rsidDel="006E4625">
          <w:delText xml:space="preserve">Other options are not </w:delText>
        </w:r>
      </w:del>
      <w:del w:id="426" w:author="Daniel King" w:date="2021-07-06T21:28:00Z">
        <w:r w:rsidRPr="003D0755" w:rsidDel="00D25B8E">
          <w:delText xml:space="preserve">analysed </w:delText>
        </w:r>
      </w:del>
      <w:del w:id="427" w:author="Daniel King" w:date="2021-07-06T21:56:00Z">
        <w:r w:rsidRPr="003D0755" w:rsidDel="006E4625">
          <w:delText>in this document.</w:delText>
        </w:r>
      </w:del>
    </w:p>
    <w:p w14:paraId="72E74DFB" w14:textId="77777777" w:rsidR="006E4625" w:rsidRDefault="006E4625" w:rsidP="00A312AE">
      <w:pPr>
        <w:rPr>
          <w:ins w:id="428" w:author="Daniel King" w:date="2021-07-06T21:56:00Z"/>
        </w:rPr>
      </w:pPr>
    </w:p>
    <w:p w14:paraId="350D7168" w14:textId="18118350"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123BB9">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SR-TE path is managed by the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123BB9">
        <w:t>Figure 4</w:t>
      </w:r>
      <w:r w:rsidR="00177E68">
        <w:fldChar w:fldCharType="end"/>
      </w:r>
      <w:r w:rsidR="00177E68">
        <w:t xml:space="preserve"> is using TI-LFA, with SRLG awareness, for local protection within each domain.</w:t>
      </w:r>
    </w:p>
    <w:p w14:paraId="4F605B30" w14:textId="31630298" w:rsidR="00177E68" w:rsidRPr="00267F75" w:rsidRDefault="00177E68" w:rsidP="00177E68">
      <w:pPr>
        <w:rPr>
          <w:i/>
          <w:highlight w:val="yellow"/>
        </w:rPr>
      </w:pPr>
      <w:r w:rsidRPr="00267F75">
        <w:rPr>
          <w:b/>
          <w:i/>
          <w:highlight w:val="yellow"/>
        </w:rPr>
        <w:t>[Editor’s note:]</w:t>
      </w:r>
      <w:r w:rsidRPr="00267F75">
        <w:rPr>
          <w:i/>
          <w:highlight w:val="yellow"/>
        </w:rPr>
        <w:t xml:space="preserve"> </w:t>
      </w:r>
      <w:del w:id="429" w:author="Daniel King" w:date="2021-07-06T21:28:00Z">
        <w:r w:rsidRPr="00267F75" w:rsidDel="00D25B8E">
          <w:rPr>
            <w:i/>
            <w:highlight w:val="yellow"/>
          </w:rPr>
          <w:delText xml:space="preserve">Analyse </w:delText>
        </w:r>
      </w:del>
      <w:ins w:id="430" w:author="Daniel King" w:date="2021-07-06T21:28:00Z">
        <w:r w:rsidR="00D25B8E" w:rsidRPr="00267F75">
          <w:rPr>
            <w:i/>
            <w:highlight w:val="yellow"/>
          </w:rPr>
          <w:t>Analy</w:t>
        </w:r>
        <w:r w:rsidR="00D25B8E">
          <w:rPr>
            <w:i/>
            <w:highlight w:val="yellow"/>
          </w:rPr>
          <w:t>z</w:t>
        </w:r>
        <w:r w:rsidR="00D25B8E" w:rsidRPr="00267F75">
          <w:rPr>
            <w:i/>
            <w:highlight w:val="yellow"/>
          </w:rPr>
          <w:t xml:space="preserve">e </w:t>
        </w:r>
      </w:ins>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1DADD4F0" w:rsidR="00B70255" w:rsidRDefault="00B70255" w:rsidP="00B70255">
      <w:r w:rsidRPr="0087625D">
        <w:t xml:space="preserve">It is assumed that the MDSC </w:t>
      </w:r>
      <w:r w:rsidR="0046094A" w:rsidRPr="0087625D">
        <w:t>adopts</w:t>
      </w:r>
      <w:del w:id="431" w:author="Daniel King" w:date="2021-07-06T21:56:00Z">
        <w:r w:rsidR="0046094A" w:rsidRPr="0087625D" w:rsidDel="006E4625">
          <w:delText xml:space="preserve"> </w:delText>
        </w:r>
      </w:del>
      <w:r w:rsidR="0046094A" w:rsidRPr="0087625D">
        <w:t xml:space="preserve">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123BB9">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lastRenderedPageBreak/>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123BB9">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123BB9">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123BB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67C92E5E" w14:textId="489824EE" w:rsidR="00847C1A" w:rsidRPr="003D0755" w:rsidRDefault="00847C1A" w:rsidP="00847C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123BB9">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425E374" w:rsidR="0057004A" w:rsidRDefault="00AD0E3B" w:rsidP="002F557C">
      <w:r>
        <w:t xml:space="preserve">As described in section </w:t>
      </w:r>
      <w:r>
        <w:fldChar w:fldCharType="begin"/>
      </w:r>
      <w:r>
        <w:instrText xml:space="preserve"> REF _Ref40961280 \r \h \t</w:instrText>
      </w:r>
      <w:r>
        <w:fldChar w:fldCharType="separate"/>
      </w:r>
      <w:r w:rsidR="00123BB9">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w:t>
      </w:r>
      <w:del w:id="432" w:author="Daniel King" w:date="2021-07-06T21:56:00Z">
        <w:r w:rsidR="00057BBE" w:rsidDel="006E4625">
          <w:delText xml:space="preserve">section </w:delText>
        </w:r>
      </w:del>
      <w:r w:rsidR="00057BBE">
        <w:t xml:space="preserve">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123BB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lastRenderedPageBreak/>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123BB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123BB9">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p>
    <w:p w14:paraId="7851078A" w14:textId="6DFFEE84" w:rsidR="009B271E" w:rsidRPr="00267F75" w:rsidRDefault="009B271E" w:rsidP="00267F75">
      <w:pPr>
        <w:pStyle w:val="Heading3"/>
      </w:pPr>
      <w:bookmarkStart w:id="433" w:name="_Ref75426138"/>
      <w:r w:rsidRPr="00267F75">
        <w:t>Optical Path Computation</w:t>
      </w:r>
      <w:bookmarkEnd w:id="433"/>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123BB9">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xml:space="preserve">, using the generic TE tunnel YANG data </w:t>
      </w:r>
      <w:r>
        <w:lastRenderedPageBreak/>
        <w:t>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26287DD" w:rsidR="009B271E" w:rsidRDefault="00BF4178">
      <w:r>
        <w:t>Optical technology</w:t>
      </w:r>
      <w:del w:id="434" w:author="Daniel King" w:date="2021-07-06T21:56:00Z">
        <w:r w:rsidDel="006E4625">
          <w:noBreakHyphen/>
          <w:delText xml:space="preserve">specific augmentation for the path computation RPC is identified </w:delText>
        </w:r>
        <w:r w:rsidRPr="00BF4178" w:rsidDel="006E4625">
          <w:delText>as a gap requiring further work, which is outside of the scope of this draft</w:delText>
        </w:r>
      </w:del>
      <w:ins w:id="435" w:author="Daniel King" w:date="2021-07-06T21:56:00Z">
        <w:r w:rsidR="006E4625">
          <w:t>-specific augmentation for the path computation RPC is identified as a gap requiring further work outside of this draft's scope</w:t>
        </w:r>
      </w:ins>
      <w:r w:rsidR="009B271E" w:rsidRPr="002D2D04">
        <w:t>.</w:t>
      </w:r>
    </w:p>
    <w:p w14:paraId="3D4FB2A0" w14:textId="7D42F083" w:rsidR="008B2B34" w:rsidRDefault="00844800" w:rsidP="008B2B34">
      <w:pPr>
        <w:pStyle w:val="Heading3"/>
      </w:pPr>
      <w:bookmarkStart w:id="436" w:name="_Ref75427615"/>
      <w:r>
        <w:t xml:space="preserve">Multi-layer </w:t>
      </w:r>
      <w:r w:rsidR="008B2B34">
        <w:t>IP Link Setup</w:t>
      </w:r>
      <w:bookmarkEnd w:id="436"/>
      <w:r w:rsidR="00E04B1A">
        <w:t xml:space="preserve"> and Update</w:t>
      </w:r>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74B3F612" w14:textId="42CD703B" w:rsidR="008B2B34" w:rsidRDefault="008B2B34" w:rsidP="008B2B34">
      <w:r>
        <w:t>The Optical Transponders, or the OTN access cards, are reported by the O</w:t>
      </w:r>
      <w:r>
        <w:noBreakHyphen/>
        <w:t>PNC as Trail Termination Points (TTPs), defined in [TE</w:t>
      </w:r>
      <w:r>
        <w:noBreakHyphen/>
        <w:t>TOPO], within the Optical Topology. The association between the Ethernet access link and the Optical TTP is reported using the Inter Layer Lock (ILL) identifiers, defined in [TE</w:t>
      </w:r>
      <w:r>
        <w:noBreakHyphen/>
        <w:t xml:space="preserve">TOPO], within the Ethernet Topology and </w:t>
      </w:r>
      <w:r w:rsidR="00E04B1A">
        <w:t xml:space="preserve">Optical </w:t>
      </w:r>
      <w:r>
        <w:t>Topology</w:t>
      </w:r>
      <w:r w:rsidR="00E04B1A">
        <w:t>, exposed by the O</w:t>
      </w:r>
      <w:r w:rsidR="00E04B1A">
        <w:noBreakHyphen/>
        <w:t>PNC</w:t>
      </w:r>
      <w:r>
        <w:t>.</w:t>
      </w:r>
    </w:p>
    <w:p w14:paraId="36F3FE29" w14:textId="5E57592E" w:rsidR="008B2B34" w:rsidRDefault="008B2B34" w:rsidP="008B2B34">
      <w:r>
        <w:t>The MDSC also requires the O</w:t>
      </w:r>
      <w:r>
        <w:noBreakHyphen/>
        <w:t xml:space="preserve">PNC to steer the Ethernet client traffic between the two access Ethernet Links over the </w:t>
      </w:r>
      <w:r w:rsidR="00E04B1A">
        <w:t>Optical</w:t>
      </w:r>
      <w:r>
        <w:t xml:space="preserve"> Tunnel.</w:t>
      </w:r>
    </w:p>
    <w:p w14:paraId="496A3AD8" w14:textId="58051A11" w:rsidR="008B2B34" w:rsidRDefault="008B2B34" w:rsidP="008B2B34">
      <w:r>
        <w:t xml:space="preserve">After the </w:t>
      </w:r>
      <w:r w:rsidR="00E04B1A">
        <w:t>Optical</w:t>
      </w:r>
      <w:r>
        <w:t xml:space="preserve"> Tunnel has been setup and the client traffic steering configured, the two IP routers can exchange Ethernet packets between themselves, including LLDP messages.</w:t>
      </w:r>
    </w:p>
    <w:p w14:paraId="0B60430B" w14:textId="77777777" w:rsidR="008B2B34" w:rsidRDefault="008B2B34" w:rsidP="008B2B34">
      <w:r>
        <w:t>If LLDP [IEEE 802.1AB] is used between the two routers, the P PNC can automatically discover the IP Link being set up by the MDSC. The IP LTPs terminating this IP Link are supported by the ETH LTPs terminating the two access links.</w:t>
      </w:r>
    </w:p>
    <w:p w14:paraId="06F8B6EB" w14:textId="56C5EEA4" w:rsidR="008B2B34" w:rsidRDefault="008B2B34" w:rsidP="008B2B34">
      <w:r>
        <w:t>Otherwise, the MDSC needs to require the P</w:t>
      </w:r>
      <w:r w:rsidR="00E04B1A">
        <w:noBreakHyphen/>
      </w:r>
      <w:r>
        <w:t>PNC to configure an IP Link between the two routers: the MDSC also configures the two ETH LTPs which support the two IP LTPs terminating this IP Link.</w:t>
      </w:r>
    </w:p>
    <w:p w14:paraId="571D82E3" w14:textId="77777777" w:rsidR="00E04B1A" w:rsidRDefault="00E04B1A" w:rsidP="00E04B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146D7F31" w14:textId="77777777" w:rsidR="009F6BBA" w:rsidRDefault="009F6BBA" w:rsidP="009F6BBA">
      <w:pPr>
        <w:pStyle w:val="Heading3"/>
      </w:pPr>
      <w:bookmarkStart w:id="437" w:name="_Ref75428343"/>
      <w:r>
        <w:lastRenderedPageBreak/>
        <w:t>SR-TE Path Setup and Update</w:t>
      </w:r>
      <w:bookmarkEnd w:id="437"/>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r w:rsidRPr="005254EF">
        <w:t>Security Considerations</w:t>
      </w:r>
    </w:p>
    <w:p w14:paraId="08AF4EBC" w14:textId="769CFF25" w:rsidR="00BA2A4C" w:rsidRDefault="0002767F" w:rsidP="00BA2A4C">
      <w:commentRangeStart w:id="438"/>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38"/>
      <w:r w:rsidR="00460D05">
        <w:rPr>
          <w:rStyle w:val="CommentReference"/>
        </w:rPr>
        <w:commentReference w:id="438"/>
      </w:r>
    </w:p>
    <w:p w14:paraId="486C431C" w14:textId="77777777" w:rsidR="000D4AD0" w:rsidRDefault="000D4AD0" w:rsidP="00055923">
      <w:pPr>
        <w:pStyle w:val="Heading1"/>
      </w:pPr>
      <w:bookmarkStart w:id="439" w:name="_Toc53130252"/>
      <w:bookmarkStart w:id="440" w:name="_Toc68604111"/>
      <w:commentRangeStart w:id="441"/>
      <w:r>
        <w:t>Operational Considerations</w:t>
      </w:r>
      <w:bookmarkEnd w:id="439"/>
      <w:commentRangeEnd w:id="441"/>
      <w:r w:rsidR="008B7B43">
        <w:rPr>
          <w:rStyle w:val="CommentReference"/>
        </w:rPr>
        <w:commentReference w:id="441"/>
      </w:r>
      <w:bookmarkEnd w:id="440"/>
    </w:p>
    <w:p w14:paraId="7C576794" w14:textId="4FF9FCD1" w:rsidR="000D4AD0" w:rsidRPr="008D20DE" w:rsidRDefault="000D4AD0" w:rsidP="008D20DE">
      <w:r w:rsidRPr="00E33E77">
        <w:rPr>
          <w:highlight w:val="yellow"/>
        </w:rPr>
        <w:t xml:space="preserve">Telemetry data, such as </w:t>
      </w:r>
      <w:del w:id="442" w:author="Daniel King" w:date="2021-07-06T21:57:00Z">
        <w:r w:rsidRPr="00E33E77" w:rsidDel="006E4625">
          <w:rPr>
            <w:highlight w:val="yellow"/>
          </w:rPr>
          <w:delText>the collection of</w:delText>
        </w:r>
      </w:del>
      <w:ins w:id="443" w:author="Daniel King" w:date="2021-07-06T21:57:00Z">
        <w:r w:rsidR="006E4625">
          <w:rPr>
            <w:highlight w:val="yellow"/>
          </w:rPr>
          <w:t>collecting</w:t>
        </w:r>
      </w:ins>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44" w:name="_Toc53130253"/>
      <w:bookmarkStart w:id="445" w:name="_Toc68604112"/>
      <w:r w:rsidRPr="005254EF">
        <w:t>IANA Considerations</w:t>
      </w:r>
      <w:bookmarkEnd w:id="444"/>
      <w:bookmarkEnd w:id="44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46" w:name="_Toc53130254"/>
      <w:bookmarkStart w:id="447" w:name="_Toc68604113"/>
      <w:r w:rsidRPr="005254EF">
        <w:lastRenderedPageBreak/>
        <w:t>References</w:t>
      </w:r>
      <w:bookmarkEnd w:id="446"/>
      <w:bookmarkEnd w:id="447"/>
    </w:p>
    <w:p w14:paraId="78FC148B" w14:textId="77777777" w:rsidR="002E1F5F" w:rsidRPr="00A32AF9" w:rsidRDefault="002E1F5F" w:rsidP="001E3E79">
      <w:pPr>
        <w:pStyle w:val="Heading2"/>
      </w:pPr>
      <w:bookmarkStart w:id="448" w:name="_Toc53130255"/>
      <w:bookmarkStart w:id="449" w:name="_Toc68604114"/>
      <w:r w:rsidRPr="00A32AF9">
        <w:t>Normative References</w:t>
      </w:r>
      <w:bookmarkEnd w:id="448"/>
      <w:bookmarkEnd w:id="44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450" w:name="_Toc53130256"/>
      <w:bookmarkStart w:id="451" w:name="_Toc68604115"/>
      <w:r w:rsidRPr="00A32AF9">
        <w:t>Informative References</w:t>
      </w:r>
      <w:bookmarkEnd w:id="450"/>
      <w:bookmarkEnd w:id="451"/>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lastRenderedPageBreak/>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52" w:name="_Toc53130257"/>
      <w:bookmarkStart w:id="453" w:name="_Toc68604116"/>
      <w:r w:rsidRPr="00D367CF">
        <w:lastRenderedPageBreak/>
        <w:t>Multi-layer and multi-domain resiliency</w:t>
      </w:r>
      <w:bookmarkEnd w:id="452"/>
      <w:bookmarkEnd w:id="453"/>
    </w:p>
    <w:p w14:paraId="183F9A0D" w14:textId="77777777" w:rsidR="00D367CF" w:rsidRDefault="00D367CF" w:rsidP="00D367CF">
      <w:pPr>
        <w:pStyle w:val="RFCAppH1"/>
      </w:pPr>
      <w:bookmarkStart w:id="454" w:name="_Toc53130258"/>
      <w:bookmarkStart w:id="455" w:name="_Toc68604117"/>
      <w:r w:rsidRPr="00D367CF">
        <w:t>Maintenance Window</w:t>
      </w:r>
      <w:bookmarkEnd w:id="454"/>
      <w:bookmarkEnd w:id="45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56" w:name="_Toc53130259"/>
      <w:bookmarkStart w:id="457" w:name="_Toc68604118"/>
      <w:r w:rsidRPr="00D367CF">
        <w:t>Router port failure</w:t>
      </w:r>
      <w:bookmarkEnd w:id="456"/>
      <w:bookmarkEnd w:id="457"/>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ins w:id="458" w:author="Daniel King" w:date="2021-07-06T21:54:00Z">
        <w:r w:rsidR="006E4625">
          <w:t>-</w:t>
        </w:r>
      </w:ins>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F2DE188"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del w:id="459" w:author="Daniel King" w:date="2021-07-06T21:28:00Z">
        <w:r w:rsidRPr="00677935" w:rsidDel="00D25B8E">
          <w:delText xml:space="preserve">optimisation </w:delText>
        </w:r>
      </w:del>
      <w:ins w:id="460" w:author="Daniel King" w:date="2021-07-06T21:28:00Z">
        <w:r w:rsidR="00D25B8E" w:rsidRPr="00677935">
          <w:t>optimi</w:t>
        </w:r>
        <w:r w:rsidR="00D25B8E">
          <w:t>z</w:t>
        </w:r>
        <w:r w:rsidR="00D25B8E" w:rsidRPr="00677935">
          <w:t xml:space="preserve">ation </w:t>
        </w:r>
      </w:ins>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61" w:name="_Toc44338393"/>
      <w:bookmarkStart w:id="462" w:name="_Toc53130260"/>
      <w:bookmarkStart w:id="463" w:name="_Toc68604119"/>
      <w:r w:rsidRPr="005254EF">
        <w:t>Acknowledgments</w:t>
      </w:r>
      <w:bookmarkEnd w:id="461"/>
      <w:bookmarkEnd w:id="462"/>
      <w:bookmarkEnd w:id="46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464" w:name="_Toc44338394"/>
      <w:bookmarkStart w:id="465" w:name="_Toc53130261"/>
      <w:bookmarkStart w:id="466" w:name="_Toc68604120"/>
      <w:r w:rsidRPr="008F510C">
        <w:rPr>
          <w:lang w:val="it-IT"/>
        </w:rPr>
        <w:t>Contributors</w:t>
      </w:r>
      <w:bookmarkEnd w:id="464"/>
      <w:bookmarkEnd w:id="465"/>
      <w:bookmarkEnd w:id="466"/>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31B3E9D1" w14:textId="77777777" w:rsidR="00D367CF" w:rsidRDefault="00D367CF" w:rsidP="00D1043E">
      <w:pPr>
        <w:pStyle w:val="RFCH1-nonum"/>
      </w:pPr>
      <w:bookmarkStart w:id="467" w:name="_Toc53130262"/>
      <w:bookmarkStart w:id="468" w:name="_Toc68604121"/>
      <w:r w:rsidRPr="006836AC">
        <w:t>Authors’ Addresses</w:t>
      </w:r>
      <w:bookmarkEnd w:id="467"/>
      <w:bookmarkEnd w:id="468"/>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lastRenderedPageBreak/>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2" w:author="Italo Busi" w:date="2021-01-12T15:40:00Z" w:initials="IB">
    <w:p w14:paraId="3E8F292C" w14:textId="77777777" w:rsidR="00B47F15" w:rsidRDefault="00B47F15" w:rsidP="00C8689C">
      <w:pPr>
        <w:pStyle w:val="CommentText"/>
      </w:pPr>
    </w:p>
    <w:p w14:paraId="218C4EB8" w14:textId="77777777" w:rsidR="00B47F15" w:rsidRPr="00C8689C" w:rsidRDefault="00B47F15" w:rsidP="00C8689C">
      <w:pPr>
        <w:pStyle w:val="CommentText"/>
        <w:rPr>
          <w:b/>
        </w:rPr>
      </w:pPr>
      <w:r w:rsidRPr="00C8689C">
        <w:rPr>
          <w:rStyle w:val="CommentReference"/>
          <w:b/>
        </w:rPr>
        <w:annotationRef/>
      </w:r>
      <w:r w:rsidRPr="00C8689C">
        <w:rPr>
          <w:b/>
        </w:rPr>
        <w:t>See Issue #32</w:t>
      </w:r>
    </w:p>
    <w:p w14:paraId="1EB4AC82" w14:textId="77777777" w:rsidR="00B47F15" w:rsidRDefault="00B47F15" w:rsidP="00C8689C">
      <w:pPr>
        <w:pStyle w:val="CommentText"/>
      </w:pPr>
    </w:p>
    <w:p w14:paraId="444A2366" w14:textId="73538D11" w:rsidR="00B47F15" w:rsidRDefault="00B47F15" w:rsidP="00C8689C">
      <w:pPr>
        <w:pStyle w:val="CommentText"/>
      </w:pPr>
      <w:r>
        <w:t>To evaluate at a later stage whether to address it or or to keep outside the scope of the draft.</w:t>
      </w:r>
    </w:p>
  </w:comment>
  <w:comment w:id="202" w:author="Italo Busi" w:date="2021-01-11T11:34:00Z" w:initials="IB">
    <w:p w14:paraId="1717CABF" w14:textId="2B49130E" w:rsidR="00B47F15" w:rsidRPr="00C8689C" w:rsidRDefault="00B47F15">
      <w:pPr>
        <w:pStyle w:val="CommentText"/>
        <w:rPr>
          <w:b/>
        </w:rPr>
      </w:pPr>
      <w:r w:rsidRPr="00C8689C">
        <w:rPr>
          <w:rStyle w:val="CommentReference"/>
          <w:b/>
        </w:rPr>
        <w:annotationRef/>
      </w:r>
      <w:r w:rsidRPr="00C8689C">
        <w:rPr>
          <w:b/>
        </w:rPr>
        <w:t>See Issue #33</w:t>
      </w:r>
    </w:p>
  </w:comment>
  <w:comment w:id="246" w:author="SBIBPV" w:date="2020-08-11T11:17:00Z" w:initials="SBIBPV">
    <w:p w14:paraId="5C8CD4EF" w14:textId="77777777" w:rsidR="00B47F15" w:rsidRDefault="00B47F15">
      <w:pPr>
        <w:pStyle w:val="CommentText"/>
      </w:pPr>
      <w:r>
        <w:rPr>
          <w:rStyle w:val="CommentReference"/>
        </w:rPr>
        <w:annotationRef/>
      </w:r>
      <w:r>
        <w:t>To check with OPSAWG</w:t>
      </w:r>
    </w:p>
  </w:comment>
  <w:comment w:id="247" w:author="Italo Busi" w:date="2021-01-11T11:40:00Z" w:initials="IB">
    <w:p w14:paraId="57F1CD38" w14:textId="5C36F880" w:rsidR="00B47F15" w:rsidRPr="000E7604" w:rsidRDefault="00B47F15">
      <w:pPr>
        <w:pStyle w:val="CommentText"/>
        <w:rPr>
          <w:b/>
        </w:rPr>
      </w:pPr>
      <w:r w:rsidRPr="000E7604">
        <w:rPr>
          <w:rStyle w:val="CommentReference"/>
          <w:b/>
        </w:rPr>
        <w:annotationRef/>
      </w:r>
      <w:r w:rsidRPr="000E7604">
        <w:rPr>
          <w:rStyle w:val="CommentReference"/>
          <w:b/>
        </w:rPr>
        <w:t>See Issue #34</w:t>
      </w:r>
    </w:p>
  </w:comment>
  <w:comment w:id="248" w:author="SBIBPV" w:date="2020-08-11T11:19:00Z" w:initials="SBIBPV">
    <w:p w14:paraId="21D1B483" w14:textId="77777777" w:rsidR="00B47F15" w:rsidRDefault="00B47F15">
      <w:pPr>
        <w:pStyle w:val="CommentText"/>
      </w:pPr>
      <w:r>
        <w:rPr>
          <w:rStyle w:val="CommentReference"/>
        </w:rPr>
        <w:annotationRef/>
      </w:r>
      <w:r>
        <w:t>To check with OPSAWG</w:t>
      </w:r>
    </w:p>
  </w:comment>
  <w:comment w:id="249" w:author="Italo Busi" w:date="2021-01-11T11:40:00Z" w:initials="IB">
    <w:p w14:paraId="0411F9B5" w14:textId="69199BD8" w:rsidR="00B47F15" w:rsidRDefault="00B47F15">
      <w:pPr>
        <w:pStyle w:val="CommentText"/>
      </w:pPr>
      <w:r>
        <w:rPr>
          <w:rStyle w:val="CommentReference"/>
        </w:rPr>
        <w:annotationRef/>
      </w:r>
      <w:r w:rsidRPr="000E7604">
        <w:rPr>
          <w:rStyle w:val="CommentReference"/>
          <w:b/>
        </w:rPr>
        <w:t>See Issue #34</w:t>
      </w:r>
    </w:p>
  </w:comment>
  <w:comment w:id="250" w:author="SBIBPV" w:date="2020-08-11T11:20:00Z" w:initials="SBIBPV">
    <w:p w14:paraId="0506B759" w14:textId="77777777" w:rsidR="00B47F15" w:rsidRDefault="00B47F15">
      <w:pPr>
        <w:pStyle w:val="CommentText"/>
      </w:pPr>
      <w:r>
        <w:rPr>
          <w:rStyle w:val="CommentReference"/>
        </w:rPr>
        <w:annotationRef/>
      </w:r>
      <w:r>
        <w:t>To check with TEAS (under discussion on the mailing list)</w:t>
      </w:r>
    </w:p>
  </w:comment>
  <w:comment w:id="251" w:author="Italo Busi" w:date="2021-01-11T11:40:00Z" w:initials="IB">
    <w:p w14:paraId="0830396B" w14:textId="3BBF5A6A" w:rsidR="00B47F15" w:rsidRPr="005F55C2" w:rsidRDefault="00B47F15">
      <w:pPr>
        <w:pStyle w:val="CommentText"/>
        <w:rPr>
          <w:b/>
        </w:rPr>
      </w:pPr>
      <w:r>
        <w:rPr>
          <w:rStyle w:val="CommentReference"/>
        </w:rPr>
        <w:annotationRef/>
      </w:r>
      <w:r w:rsidRPr="005F55C2">
        <w:rPr>
          <w:b/>
        </w:rPr>
        <w:t>See Issue #35</w:t>
      </w:r>
    </w:p>
  </w:comment>
  <w:comment w:id="261" w:author="SBIBPV 0817" w:date="2020-08-17T11:05:00Z" w:initials="SIP 0817">
    <w:p w14:paraId="3E6EB220" w14:textId="19653068" w:rsidR="00B47F15" w:rsidRDefault="00B47F15">
      <w:pPr>
        <w:pStyle w:val="CommentText"/>
      </w:pPr>
      <w:r>
        <w:rPr>
          <w:rStyle w:val="CommentReference"/>
        </w:rPr>
        <w:annotationRef/>
      </w:r>
      <w:r>
        <w:t>To be aligned with the latest [TSM] draft</w:t>
      </w:r>
    </w:p>
  </w:comment>
  <w:comment w:id="262" w:author="Italo Busi" w:date="2021-01-11T11:40:00Z" w:initials="IB">
    <w:p w14:paraId="4D2F6EE7" w14:textId="060E0A5A" w:rsidR="00B47F15" w:rsidRPr="005F55C2" w:rsidRDefault="00B47F15">
      <w:pPr>
        <w:pStyle w:val="CommentText"/>
        <w:rPr>
          <w:b/>
        </w:rPr>
      </w:pPr>
      <w:r w:rsidRPr="005F55C2">
        <w:rPr>
          <w:rStyle w:val="CommentReference"/>
          <w:b/>
        </w:rPr>
        <w:annotationRef/>
      </w:r>
      <w:r w:rsidRPr="005F55C2">
        <w:rPr>
          <w:b/>
        </w:rPr>
        <w:t>See Issues #23 and #35</w:t>
      </w:r>
    </w:p>
  </w:comment>
  <w:comment w:id="272" w:author="Italo Busi" w:date="2020-09-07T11:55:00Z" w:initials="IB">
    <w:p w14:paraId="1CB0485D" w14:textId="75E28D05" w:rsidR="00B47F15" w:rsidRPr="00166FA4" w:rsidRDefault="00B47F15">
      <w:pPr>
        <w:pStyle w:val="CommentText"/>
        <w:rPr>
          <w:b/>
        </w:rPr>
      </w:pPr>
      <w:r w:rsidRPr="00166FA4">
        <w:rPr>
          <w:rStyle w:val="CommentReference"/>
          <w:b/>
        </w:rPr>
        <w:annotationRef/>
      </w:r>
      <w:r w:rsidRPr="00166FA4">
        <w:rPr>
          <w:b/>
        </w:rPr>
        <w:t>2020-09-07 Call</w:t>
      </w:r>
    </w:p>
    <w:p w14:paraId="4CA592F3" w14:textId="77777777" w:rsidR="00B47F15" w:rsidRDefault="00B47F15">
      <w:pPr>
        <w:pStyle w:val="CommentText"/>
      </w:pPr>
    </w:p>
    <w:p w14:paraId="30968E3C" w14:textId="31D4CF75" w:rsidR="00B47F15" w:rsidRDefault="00B47F15">
      <w:pPr>
        <w:pStyle w:val="CommentText"/>
      </w:pPr>
      <w:r>
        <w:t>To be reconciled with the on-discussion in TEAS WG about hard and soft isolation</w:t>
      </w:r>
    </w:p>
    <w:p w14:paraId="14AC4F78" w14:textId="77777777" w:rsidR="00B47F15" w:rsidRDefault="00B47F15">
      <w:pPr>
        <w:pStyle w:val="CommentText"/>
      </w:pPr>
    </w:p>
    <w:p w14:paraId="31715987" w14:textId="128A11FB" w:rsidR="00B47F15" w:rsidRDefault="00B47F15">
      <w:pPr>
        <w:pStyle w:val="CommentText"/>
      </w:pPr>
      <w:r>
        <w:t>We may rephrase to address the setup of PE-BR optical by-pass Tunnels to support the L2/L3VPN</w:t>
      </w:r>
    </w:p>
    <w:p w14:paraId="678A3A50" w14:textId="77777777" w:rsidR="00B47F15" w:rsidRDefault="00B47F15">
      <w:pPr>
        <w:pStyle w:val="CommentText"/>
      </w:pPr>
    </w:p>
    <w:p w14:paraId="3CEC0839" w14:textId="2C52DB8B" w:rsidR="00B47F15" w:rsidRPr="005F55C2" w:rsidRDefault="00B47F15">
      <w:pPr>
        <w:pStyle w:val="CommentText"/>
        <w:rPr>
          <w:b/>
        </w:rPr>
      </w:pPr>
      <w:r w:rsidRPr="005F55C2">
        <w:rPr>
          <w:b/>
        </w:rPr>
        <w:t>See Issue #23</w:t>
      </w:r>
    </w:p>
  </w:comment>
  <w:comment w:id="329" w:author="Italo Busi" w:date="2021-01-11T11:45:00Z" w:initials="IB">
    <w:p w14:paraId="1270D1F0" w14:textId="163B52CF" w:rsidR="00B47F15" w:rsidRPr="005F55C2" w:rsidRDefault="00B47F15">
      <w:pPr>
        <w:pStyle w:val="CommentText"/>
        <w:rPr>
          <w:b/>
        </w:rPr>
      </w:pPr>
      <w:r w:rsidRPr="005F55C2">
        <w:rPr>
          <w:rStyle w:val="CommentReference"/>
          <w:b/>
        </w:rPr>
        <w:annotationRef/>
      </w:r>
      <w:r w:rsidRPr="005F55C2">
        <w:rPr>
          <w:rStyle w:val="CommentReference"/>
          <w:b/>
        </w:rPr>
        <w:t>See Issue #36</w:t>
      </w:r>
    </w:p>
  </w:comment>
  <w:comment w:id="332" w:author="Belotti, Sergio (Nokia - IT/Vimercate)" w:date="2020-10-07T11:16:00Z" w:initials="BS(-I">
    <w:p w14:paraId="67935A90" w14:textId="77777777" w:rsidR="00B47F15" w:rsidRDefault="00B47F15" w:rsidP="00183DAE">
      <w:pPr>
        <w:pStyle w:val="CommentText"/>
      </w:pPr>
      <w:r>
        <w:rPr>
          <w:rStyle w:val="CommentReference"/>
        </w:rPr>
        <w:annotationRef/>
      </w:r>
      <w:r>
        <w:t>Should we consider also optical-impairment topology draft ?</w:t>
      </w:r>
    </w:p>
  </w:comment>
  <w:comment w:id="333" w:author="Italo Busi" w:date="2021-01-11T11:42:00Z" w:initials="IB">
    <w:p w14:paraId="01BD34DF" w14:textId="2BB46383" w:rsidR="00B47F15" w:rsidRDefault="00B47F15">
      <w:pPr>
        <w:pStyle w:val="CommentText"/>
      </w:pPr>
      <w:r>
        <w:rPr>
          <w:rStyle w:val="CommentReference"/>
        </w:rPr>
        <w:annotationRef/>
      </w:r>
      <w:r>
        <w:t>Not applicable since this draft is assuming that Optical path computation is performed by the O-PNCs</w:t>
      </w:r>
    </w:p>
    <w:p w14:paraId="425A59A1" w14:textId="77777777" w:rsidR="00B47F15" w:rsidRDefault="00B47F15">
      <w:pPr>
        <w:pStyle w:val="CommentText"/>
      </w:pPr>
    </w:p>
    <w:p w14:paraId="1F2D4271" w14:textId="209E1A47" w:rsidR="00B47F15" w:rsidRPr="005F55C2" w:rsidRDefault="00B47F15">
      <w:pPr>
        <w:pStyle w:val="CommentText"/>
        <w:rPr>
          <w:b/>
        </w:rPr>
      </w:pPr>
      <w:r w:rsidRPr="005F55C2">
        <w:rPr>
          <w:b/>
        </w:rPr>
        <w:t>See Issue #37</w:t>
      </w:r>
    </w:p>
  </w:comment>
  <w:comment w:id="349" w:author="Italo Busi" w:date="2021-01-11T10:24:00Z" w:initials="IB">
    <w:p w14:paraId="48487F70" w14:textId="11305BCB" w:rsidR="00B47F15" w:rsidRPr="00460D05" w:rsidRDefault="00B47F15">
      <w:pPr>
        <w:pStyle w:val="CommentText"/>
        <w:rPr>
          <w:b/>
        </w:rPr>
      </w:pPr>
      <w:r w:rsidRPr="00460D05">
        <w:rPr>
          <w:rStyle w:val="CommentReference"/>
          <w:b/>
        </w:rPr>
        <w:annotationRef/>
      </w:r>
      <w:r w:rsidRPr="00460D05">
        <w:rPr>
          <w:b/>
        </w:rPr>
        <w:t>See Issue #31</w:t>
      </w:r>
    </w:p>
  </w:comment>
  <w:comment w:id="350" w:author="Italo Busi" w:date="2021-01-11T11:48:00Z" w:initials="IB">
    <w:p w14:paraId="3E8DC7E8" w14:textId="6276443D" w:rsidR="00B47F15" w:rsidRPr="00460D05" w:rsidRDefault="00B47F15">
      <w:pPr>
        <w:pStyle w:val="CommentText"/>
        <w:rPr>
          <w:b/>
        </w:rPr>
      </w:pPr>
      <w:r w:rsidRPr="00460D05">
        <w:rPr>
          <w:rStyle w:val="CommentReference"/>
          <w:b/>
        </w:rPr>
        <w:annotationRef/>
      </w:r>
      <w:r w:rsidRPr="00460D05">
        <w:rPr>
          <w:b/>
        </w:rPr>
        <w:t>See Issue #38</w:t>
      </w:r>
    </w:p>
  </w:comment>
  <w:comment w:id="408" w:author="Italo Busi" w:date="2021-01-11T11:50:00Z" w:initials="IB">
    <w:p w14:paraId="16A26D03" w14:textId="72473C61" w:rsidR="00B47F15" w:rsidRDefault="00B47F15">
      <w:pPr>
        <w:pStyle w:val="CommentText"/>
      </w:pPr>
      <w:r>
        <w:rPr>
          <w:rStyle w:val="CommentReference"/>
        </w:rPr>
        <w:annotationRef/>
      </w:r>
      <w:r>
        <w:t>Create a github open issue</w:t>
      </w:r>
    </w:p>
    <w:p w14:paraId="31E43A3E" w14:textId="77777777" w:rsidR="00B47F15" w:rsidRDefault="00B47F15">
      <w:pPr>
        <w:pStyle w:val="CommentText"/>
      </w:pPr>
    </w:p>
    <w:p w14:paraId="1B9B30AC" w14:textId="6AF3CDD8" w:rsidR="00B47F15" w:rsidRDefault="00B47F15">
      <w:pPr>
        <w:pStyle w:val="CommentText"/>
      </w:pPr>
      <w:r>
        <w:t>Need to describe the case where LLDP snooping is not supported: either static or proprietary solution</w:t>
      </w:r>
    </w:p>
    <w:p w14:paraId="0097B665" w14:textId="77777777" w:rsidR="00B47F15" w:rsidRDefault="00B47F15">
      <w:pPr>
        <w:pStyle w:val="CommentText"/>
      </w:pPr>
    </w:p>
    <w:p w14:paraId="2152BE08" w14:textId="40E24F22" w:rsidR="00B47F15" w:rsidRPr="00460D05" w:rsidRDefault="00B47F15">
      <w:pPr>
        <w:pStyle w:val="CommentText"/>
        <w:rPr>
          <w:b/>
        </w:rPr>
      </w:pPr>
      <w:r w:rsidRPr="00460D05">
        <w:rPr>
          <w:b/>
        </w:rPr>
        <w:t>See Issue #39</w:t>
      </w:r>
    </w:p>
    <w:p w14:paraId="2E4A1426" w14:textId="77777777" w:rsidR="00B47F15" w:rsidRDefault="00B47F15">
      <w:pPr>
        <w:pStyle w:val="CommentText"/>
      </w:pPr>
    </w:p>
    <w:p w14:paraId="262CC1B8" w14:textId="160212FF" w:rsidR="00B47F15" w:rsidRDefault="00B47F15">
      <w:pPr>
        <w:pStyle w:val="CommentText"/>
      </w:pPr>
      <w:r>
        <w:t xml:space="preserve">Create another open issue about some security text about LLDP snooping </w:t>
      </w:r>
    </w:p>
    <w:p w14:paraId="689F906F" w14:textId="77777777" w:rsidR="00B47F15" w:rsidRDefault="00B47F15">
      <w:pPr>
        <w:pStyle w:val="CommentText"/>
      </w:pPr>
    </w:p>
    <w:p w14:paraId="41E30D3B" w14:textId="6686AAEA" w:rsidR="00B47F15" w:rsidRPr="00460D05" w:rsidRDefault="00B47F15">
      <w:pPr>
        <w:pStyle w:val="CommentText"/>
        <w:rPr>
          <w:b/>
        </w:rPr>
      </w:pPr>
      <w:r w:rsidRPr="00460D05">
        <w:rPr>
          <w:b/>
        </w:rPr>
        <w:t>See Issue #40</w:t>
      </w:r>
    </w:p>
  </w:comment>
  <w:comment w:id="438" w:author="Italo Busi" w:date="2021-01-12T16:28:00Z" w:initials="IB">
    <w:p w14:paraId="5B18C718" w14:textId="7A4A0636" w:rsidR="00B47F15" w:rsidRPr="00460D05" w:rsidRDefault="00B47F15">
      <w:pPr>
        <w:pStyle w:val="CommentText"/>
        <w:rPr>
          <w:b/>
        </w:rPr>
      </w:pPr>
      <w:r w:rsidRPr="00460D05">
        <w:rPr>
          <w:rStyle w:val="CommentReference"/>
          <w:b/>
        </w:rPr>
        <w:annotationRef/>
      </w:r>
      <w:r w:rsidRPr="00460D05">
        <w:rPr>
          <w:b/>
        </w:rPr>
        <w:t>See Issue #41</w:t>
      </w:r>
    </w:p>
  </w:comment>
  <w:comment w:id="441" w:author="Italo Busi" w:date="2021-01-11T11:53:00Z" w:initials="IB">
    <w:p w14:paraId="57F4102F" w14:textId="255A6101" w:rsidR="00B47F15" w:rsidRPr="00460D05" w:rsidRDefault="00B47F1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5B18C718" w16cid:durableId="23F5D08E"/>
  <w16cid:commentId w16cid:paraId="57F4102F" w16cid:durableId="23F5D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4DC2E" w14:textId="77777777" w:rsidR="00B97F03" w:rsidRDefault="00B97F03">
      <w:r>
        <w:separator/>
      </w:r>
    </w:p>
  </w:endnote>
  <w:endnote w:type="continuationSeparator" w:id="0">
    <w:p w14:paraId="580F2D05" w14:textId="77777777" w:rsidR="00B97F03" w:rsidRDefault="00B9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3A99" w14:textId="5585569E" w:rsidR="00B47F15" w:rsidRDefault="00B47F1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41474">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E4625">
      <w:rPr>
        <w:noProof/>
      </w:rPr>
      <w:instrText>December</w:instrText>
    </w:r>
    <w:r>
      <w:fldChar w:fldCharType="end"/>
    </w:r>
    <w:r>
      <w:instrText xml:space="preserve"> \* MERGEFORMAT </w:instrText>
    </w:r>
    <w:r>
      <w:fldChar w:fldCharType="separate"/>
    </w:r>
    <w:r w:rsidR="006E4625">
      <w:rPr>
        <w:noProof/>
      </w:rPr>
      <w:instrText>December</w:instrText>
    </w:r>
    <w:r>
      <w:fldChar w:fldCharType="end"/>
    </w:r>
    <w:r>
      <w:instrText xml:space="preserve">  \* MERGEFORMAT </w:instrText>
    </w:r>
    <w:r>
      <w:fldChar w:fldCharType="separate"/>
    </w:r>
    <w:r w:rsidR="006E4625">
      <w:rPr>
        <w:noProof/>
      </w:rPr>
      <w:instrText>December</w:instrText>
    </w:r>
    <w:r>
      <w:fldChar w:fldCharType="end"/>
    </w:r>
    <w:r>
      <w:instrText xml:space="preserve"> \* MERGEFORMAT </w:instrText>
    </w:r>
    <w:r>
      <w:fldChar w:fldCharType="separate"/>
    </w:r>
    <w:r w:rsidR="006E4625">
      <w:rPr>
        <w:noProof/>
      </w:rPr>
      <w:instrText>December</w:instrText>
    </w:r>
    <w:r>
      <w:fldChar w:fldCharType="end"/>
    </w:r>
    <w:r>
      <w:instrText xml:space="preserve"> \* MERGEFORMAT </w:instrText>
    </w:r>
    <w:r>
      <w:fldChar w:fldCharType="separate"/>
    </w:r>
    <w:r w:rsidR="006E4625">
      <w:rPr>
        <w:noProof/>
      </w:rPr>
      <w:instrText>December</w:instrText>
    </w:r>
    <w:r>
      <w:fldChar w:fldCharType="end"/>
    </w:r>
    <w:r>
      <w:instrText xml:space="preserve"> \* MERGEFORMAT </w:instrText>
    </w:r>
    <w:r>
      <w:fldChar w:fldCharType="separate"/>
    </w:r>
    <w:r w:rsidR="006E4625">
      <w:rPr>
        <w:noProof/>
      </w:rPr>
      <w:t>December</w:t>
    </w:r>
    <w:r>
      <w:fldChar w:fldCharType="end"/>
    </w:r>
    <w:r>
      <w:t xml:space="preserve"> </w:t>
    </w:r>
    <w:r>
      <w:fldChar w:fldCharType="begin"/>
    </w:r>
    <w:r>
      <w:instrText xml:space="preserve"> SAVEDATE  \@ "d," </w:instrText>
    </w:r>
    <w:r>
      <w:fldChar w:fldCharType="separate"/>
    </w:r>
    <w:r w:rsidR="00B41474">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&lt; 7 </w:instrText>
    </w:r>
    <w:r>
      <w:fldChar w:fldCharType="begin"/>
    </w:r>
    <w:r>
      <w:instrText xml:space="preserve"> SAVEDATE \@ "YYYY" \* MERGEFORMAT </w:instrText>
    </w:r>
    <w:r>
      <w:fldChar w:fldCharType="separate"/>
    </w:r>
    <w:r w:rsidR="00B41474">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E4625">
      <w:rPr>
        <w:noProof/>
      </w:rPr>
      <w:t>2021</w:t>
    </w:r>
    <w:r>
      <w:fldChar w:fldCharType="end"/>
    </w:r>
    <w:r>
      <w:rPr>
        <w:rFonts w:cs="Times New Roman"/>
      </w:rPr>
      <w:tab/>
    </w:r>
    <w:r>
      <w:t xml:space="preserve">[Page </w:t>
    </w:r>
    <w:r>
      <w:fldChar w:fldCharType="begin"/>
    </w:r>
    <w:r>
      <w:instrText xml:space="preserve"> PAGE </w:instrText>
    </w:r>
    <w:r>
      <w:fldChar w:fldCharType="separate"/>
    </w:r>
    <w:r w:rsidR="008F510C">
      <w:rPr>
        <w:noProof/>
      </w:rPr>
      <w:t>9</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BF8" w14:textId="4D8C0517" w:rsidR="00B47F15" w:rsidRDefault="00B47F1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41474">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t>December</w:t>
    </w:r>
    <w:r>
      <w:fldChar w:fldCharType="end"/>
    </w:r>
    <w:r>
      <w:t xml:space="preserve"> </w:t>
    </w:r>
    <w:r>
      <w:fldChar w:fldCharType="begin"/>
    </w:r>
    <w:r>
      <w:instrText xml:space="preserve"> SAVEDATE  \@ "d," </w:instrText>
    </w:r>
    <w:r>
      <w:fldChar w:fldCharType="separate"/>
    </w:r>
    <w:r w:rsidR="00B41474">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&lt; 7 </w:instrText>
    </w:r>
    <w:r>
      <w:fldChar w:fldCharType="begin"/>
    </w:r>
    <w:r>
      <w:instrText xml:space="preserve"> SAVEDATE \@ "YYYY" \* MERGEFORMAT </w:instrText>
    </w:r>
    <w:r>
      <w:fldChar w:fldCharType="separate"/>
    </w:r>
    <w:r w:rsidR="00B41474">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C1A71">
      <w:rPr>
        <w:noProof/>
      </w:rPr>
      <w:t>2021</w:t>
    </w:r>
    <w:r>
      <w:fldChar w:fldCharType="end"/>
    </w:r>
    <w:r>
      <w:tab/>
      <w:t xml:space="preserve">[Page </w:t>
    </w:r>
    <w:r>
      <w:fldChar w:fldCharType="begin"/>
    </w:r>
    <w:r>
      <w:instrText xml:space="preserve"> PAGE </w:instrText>
    </w:r>
    <w:r>
      <w:fldChar w:fldCharType="separate"/>
    </w:r>
    <w:r w:rsidR="008F510C">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46429" w14:textId="77777777" w:rsidR="00B97F03" w:rsidRDefault="00B97F03">
      <w:r>
        <w:separator/>
      </w:r>
    </w:p>
  </w:footnote>
  <w:footnote w:type="continuationSeparator" w:id="0">
    <w:p w14:paraId="5D8E3801" w14:textId="77777777" w:rsidR="00B97F03" w:rsidRDefault="00B97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E82C" w14:textId="42DC82CD" w:rsidR="00B47F15" w:rsidRDefault="00B47F1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B41474">
      <w:rPr>
        <w:noProof/>
      </w:rPr>
      <w:t>June 2021</w:t>
    </w:r>
    <w:r>
      <w:fldChar w:fldCharType="end"/>
    </w:r>
  </w:p>
  <w:p w14:paraId="0330A958" w14:textId="77777777" w:rsidR="00B47F15" w:rsidRDefault="00B47F1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6E5E" w14:textId="77777777" w:rsidR="00B47F15" w:rsidRDefault="00B47F15" w:rsidP="00F410C4">
    <w:pPr>
      <w:pStyle w:val="Header"/>
      <w:rPr>
        <w:highlight w:val="yellow"/>
      </w:rPr>
    </w:pPr>
  </w:p>
  <w:p w14:paraId="6FDEAA1E" w14:textId="77777777" w:rsidR="00B47F15" w:rsidRDefault="00B47F15" w:rsidP="00F410C4">
    <w:pPr>
      <w:pStyle w:val="Header"/>
      <w:rPr>
        <w:highlight w:val="yellow"/>
      </w:rPr>
    </w:pPr>
  </w:p>
  <w:p w14:paraId="4C3133EA" w14:textId="77777777" w:rsidR="00B47F15" w:rsidRDefault="00B47F15" w:rsidP="00F410C4">
    <w:pPr>
      <w:pStyle w:val="Header"/>
    </w:pPr>
    <w:r w:rsidRPr="007064B6">
      <w:t>TEAS Working Group</w:t>
    </w:r>
    <w:r>
      <w:tab/>
    </w:r>
    <w:r w:rsidRPr="00F410C4">
      <w:tab/>
    </w:r>
    <w:r>
      <w:t xml:space="preserve">Fabio </w:t>
    </w:r>
    <w:r w:rsidRPr="007064B6">
      <w:t>Peruzzini</w:t>
    </w:r>
  </w:p>
  <w:p w14:paraId="16A1767F" w14:textId="77777777" w:rsidR="00B47F15" w:rsidRDefault="00B47F15" w:rsidP="00F410C4">
    <w:pPr>
      <w:pStyle w:val="Header"/>
    </w:pPr>
    <w:r>
      <w:t>Internet Draft</w:t>
    </w:r>
    <w:r>
      <w:tab/>
    </w:r>
    <w:r w:rsidRPr="00F410C4">
      <w:tab/>
    </w:r>
    <w:r>
      <w:t>TIM</w:t>
    </w:r>
  </w:p>
  <w:p w14:paraId="4B4B9B7C" w14:textId="77777777" w:rsidR="00B47F15" w:rsidRDefault="00B47F15"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47F15" w:rsidRPr="00954E1B" w:rsidRDefault="00B47F15" w:rsidP="00F410C4">
    <w:pPr>
      <w:pStyle w:val="Header"/>
      <w:rPr>
        <w:lang w:val="it-IT"/>
      </w:rPr>
    </w:pPr>
    <w:r>
      <w:rPr>
        <w:lang w:val="en-GB"/>
      </w:rPr>
      <w:tab/>
    </w:r>
    <w:r>
      <w:rPr>
        <w:lang w:val="en-GB"/>
      </w:rPr>
      <w:tab/>
    </w:r>
    <w:r w:rsidRPr="00954E1B">
      <w:rPr>
        <w:lang w:val="it-IT"/>
      </w:rPr>
      <w:t>Vodafone</w:t>
    </w:r>
  </w:p>
  <w:p w14:paraId="369C6969" w14:textId="77777777" w:rsidR="00B47F15" w:rsidRPr="00954E1B" w:rsidRDefault="00B47F15" w:rsidP="00F410C4">
    <w:pPr>
      <w:pStyle w:val="Header"/>
      <w:rPr>
        <w:lang w:val="it-IT"/>
      </w:rPr>
    </w:pPr>
    <w:r w:rsidRPr="00954E1B">
      <w:rPr>
        <w:lang w:val="it-IT"/>
      </w:rPr>
      <w:tab/>
    </w:r>
    <w:r w:rsidRPr="00954E1B">
      <w:rPr>
        <w:lang w:val="it-IT"/>
      </w:rPr>
      <w:tab/>
      <w:t>Italo Busi</w:t>
    </w:r>
  </w:p>
  <w:p w14:paraId="2984B8BD" w14:textId="77777777" w:rsidR="00B47F15" w:rsidRPr="00954E1B" w:rsidRDefault="00B47F15" w:rsidP="00F410C4">
    <w:pPr>
      <w:pStyle w:val="Header"/>
      <w:rPr>
        <w:lang w:val="it-IT"/>
      </w:rPr>
    </w:pPr>
    <w:r w:rsidRPr="00954E1B">
      <w:rPr>
        <w:lang w:val="it-IT"/>
      </w:rPr>
      <w:tab/>
    </w:r>
    <w:r w:rsidRPr="00954E1B">
      <w:rPr>
        <w:lang w:val="it-IT"/>
      </w:rPr>
      <w:tab/>
      <w:t>Huawei</w:t>
    </w:r>
  </w:p>
  <w:p w14:paraId="63AFEB19" w14:textId="77777777" w:rsidR="00B47F15" w:rsidRPr="00954E1B" w:rsidRDefault="00B47F15" w:rsidP="00F410C4">
    <w:pPr>
      <w:pStyle w:val="Header"/>
      <w:rPr>
        <w:lang w:val="it-IT"/>
      </w:rPr>
    </w:pPr>
    <w:r w:rsidRPr="00954E1B">
      <w:rPr>
        <w:lang w:val="it-IT"/>
      </w:rPr>
      <w:tab/>
    </w:r>
    <w:r w:rsidRPr="00954E1B">
      <w:rPr>
        <w:lang w:val="it-IT"/>
      </w:rPr>
      <w:tab/>
      <w:t>Daniel King</w:t>
    </w:r>
  </w:p>
  <w:p w14:paraId="6EDB0003" w14:textId="77777777" w:rsidR="00B47F15" w:rsidRDefault="00B47F15" w:rsidP="00F410C4">
    <w:pPr>
      <w:pStyle w:val="Header"/>
    </w:pPr>
    <w:r w:rsidRPr="00954E1B">
      <w:rPr>
        <w:lang w:val="it-IT"/>
      </w:rPr>
      <w:tab/>
    </w:r>
    <w:r w:rsidRPr="00954E1B">
      <w:rPr>
        <w:lang w:val="it-IT"/>
      </w:rPr>
      <w:tab/>
    </w:r>
    <w:r>
      <w:t>Old Dog Consulting</w:t>
    </w:r>
  </w:p>
  <w:p w14:paraId="629C5C70" w14:textId="77777777" w:rsidR="00B47F15" w:rsidRDefault="00B47F15" w:rsidP="00F410C4">
    <w:pPr>
      <w:pStyle w:val="Header"/>
      <w:rPr>
        <w:lang w:val="en-GB"/>
      </w:rPr>
    </w:pPr>
    <w:r>
      <w:rPr>
        <w:lang w:val="en-GB"/>
      </w:rPr>
      <w:tab/>
    </w:r>
    <w:r>
      <w:rPr>
        <w:lang w:val="en-GB"/>
      </w:rPr>
      <w:tab/>
      <w:t>Daniele Ceccarelli</w:t>
    </w:r>
  </w:p>
  <w:p w14:paraId="23931D84" w14:textId="77777777" w:rsidR="00B47F15" w:rsidRPr="00390C09" w:rsidRDefault="00B47F15" w:rsidP="00F410C4">
    <w:pPr>
      <w:pStyle w:val="Header"/>
      <w:rPr>
        <w:lang w:val="en-GB"/>
      </w:rPr>
    </w:pPr>
    <w:r>
      <w:rPr>
        <w:lang w:val="en-GB"/>
      </w:rPr>
      <w:tab/>
    </w:r>
    <w:r>
      <w:rPr>
        <w:lang w:val="en-GB"/>
      </w:rPr>
      <w:tab/>
    </w:r>
    <w:r w:rsidRPr="00433AE6">
      <w:rPr>
        <w:lang w:val="en-GB"/>
      </w:rPr>
      <w:t>Ericsson</w:t>
    </w:r>
  </w:p>
  <w:p w14:paraId="5DE008D9" w14:textId="77777777" w:rsidR="00B47F15" w:rsidRPr="00390C09" w:rsidRDefault="00B47F15" w:rsidP="00F410C4">
    <w:pPr>
      <w:pStyle w:val="Header"/>
      <w:rPr>
        <w:lang w:val="en-GB"/>
      </w:rPr>
    </w:pPr>
  </w:p>
  <w:p w14:paraId="76C05A00" w14:textId="0E31701E" w:rsidR="00B47F15" w:rsidRDefault="00B47F1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B41474">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instrText>December</w:instrText>
    </w:r>
    <w:r>
      <w:fldChar w:fldCharType="end"/>
    </w:r>
    <w:r>
      <w:instrText xml:space="preserve"> \* MERGEFORMAT </w:instrText>
    </w:r>
    <w:r>
      <w:fldChar w:fldCharType="separate"/>
    </w:r>
    <w:r w:rsidR="006C1A71">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41474">
      <w:rPr>
        <w:noProof/>
      </w:rPr>
      <w:instrText>6</w:instrText>
    </w:r>
    <w:r>
      <w:fldChar w:fldCharType="end"/>
    </w:r>
    <w:r>
      <w:instrText xml:space="preserve"> &lt; 7 </w:instrText>
    </w:r>
    <w:r>
      <w:fldChar w:fldCharType="begin"/>
    </w:r>
    <w:r>
      <w:instrText xml:space="preserve"> SAVEDATE \@ "YYYY" \* MERGEFORMAT </w:instrText>
    </w:r>
    <w:r>
      <w:fldChar w:fldCharType="separate"/>
    </w:r>
    <w:r w:rsidR="00B41474">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C1A71">
      <w:rPr>
        <w:noProof/>
      </w:rPr>
      <w:t>2021</w:t>
    </w:r>
    <w:r>
      <w:fldChar w:fldCharType="end"/>
    </w:r>
    <w:r>
      <w:tab/>
    </w:r>
    <w:r>
      <w:tab/>
    </w:r>
    <w:r>
      <w:fldChar w:fldCharType="begin"/>
    </w:r>
    <w:r>
      <w:instrText xml:space="preserve"> SAVEDATE  \@ "MMMM d, yyyy" </w:instrText>
    </w:r>
    <w:r>
      <w:fldChar w:fldCharType="separate"/>
    </w:r>
    <w:r w:rsidR="00B41474">
      <w:rPr>
        <w:noProof/>
      </w:rPr>
      <w:t>June 29, 2021</w:t>
    </w:r>
    <w:r>
      <w:fldChar w:fldCharType="end"/>
    </w:r>
  </w:p>
  <w:p w14:paraId="4C49A4CA" w14:textId="77777777" w:rsidR="00B47F15" w:rsidRDefault="00B47F15" w:rsidP="00F410C4">
    <w:pPr>
      <w:pStyle w:val="Header"/>
    </w:pPr>
    <w:r>
      <w:tab/>
    </w:r>
  </w:p>
  <w:p w14:paraId="4043BDB6" w14:textId="77777777" w:rsidR="00B47F15" w:rsidRDefault="00B47F1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King">
    <w15:presenceInfo w15:providerId="Windows Live" w15:userId="d67d4e4b1d981c1e"/>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4A81"/>
    <w:rsid w:val="00915D0D"/>
    <w:rsid w:val="0091607B"/>
    <w:rsid w:val="009212D5"/>
    <w:rsid w:val="0092204D"/>
    <w:rsid w:val="00922170"/>
    <w:rsid w:val="00924B0B"/>
    <w:rsid w:val="0092641E"/>
    <w:rsid w:val="0093279C"/>
    <w:rsid w:val="009344DD"/>
    <w:rsid w:val="00936A66"/>
    <w:rsid w:val="00937E3A"/>
    <w:rsid w:val="00937F14"/>
    <w:rsid w:val="009439D8"/>
    <w:rsid w:val="009439E3"/>
    <w:rsid w:val="00945E70"/>
    <w:rsid w:val="009473D2"/>
    <w:rsid w:val="00954E1B"/>
    <w:rsid w:val="00957EB8"/>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B7B"/>
    <w:rsid w:val="00F22FD1"/>
    <w:rsid w:val="00F24965"/>
    <w:rsid w:val="00F317DA"/>
    <w:rsid w:val="00F33CC7"/>
    <w:rsid w:val="00F35EE7"/>
    <w:rsid w:val="00F36068"/>
    <w:rsid w:val="00F410C4"/>
    <w:rsid w:val="00F4157B"/>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900F3-71C3-405B-8968-BB12595C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161</TotalTime>
  <Pages>36</Pages>
  <Words>10804</Words>
  <Characters>61583</Characters>
  <Application>Microsoft Office Word</Application>
  <DocSecurity>0</DocSecurity>
  <Lines>513</Lines>
  <Paragraphs>144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72243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Daniel King</cp:lastModifiedBy>
  <cp:revision>24</cp:revision>
  <cp:lastPrinted>2021-06-29T16:49:00Z</cp:lastPrinted>
  <dcterms:created xsi:type="dcterms:W3CDTF">2021-06-25T11:36:00Z</dcterms:created>
  <dcterms:modified xsi:type="dcterms:W3CDTF">2021-07-06T20:57:00Z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1624985804</vt:lpwstr>
  </property>
</Properties>
</file>
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C754A" w14:textId="77777777" w:rsidR="00224327" w:rsidRDefault="00AE0541" w:rsidP="00ED3200">
      <w:pPr>
        <w:pStyle w:val="RFCTitle"/>
      </w:pPr>
      <w:r w:rsidRPr="00A7014C">
        <w:rPr>
          <w:highlight w:val="yellow"/>
        </w:rPr>
        <w:br/>
      </w:r>
      <w:commentRangeStart w:id="0"/>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commentRangeEnd w:id="0"/>
      <w:r w:rsidR="00712C26">
        <w:rPr>
          <w:rStyle w:val="CommentReference"/>
          <w:rFonts w:eastAsia="Batang"/>
        </w:rPr>
        <w:commentReference w:id="0"/>
      </w:r>
    </w:p>
    <w:p w14:paraId="4A4C8DF8" w14:textId="1FD67537" w:rsidR="00CC4069" w:rsidRPr="006B2FA6" w:rsidRDefault="002740CD" w:rsidP="00ED3200">
      <w:pPr>
        <w:pStyle w:val="RFCTitle"/>
        <w:rPr>
          <w:lang w:val="en-GB"/>
        </w:rPr>
      </w:pPr>
      <w:r w:rsidRPr="006B2FA6">
        <w:rPr>
          <w:lang w:val="en-GB"/>
        </w:rPr>
        <w:t>draft-</w:t>
      </w:r>
      <w:r w:rsidR="00980212" w:rsidRPr="006B2FA6">
        <w:rPr>
          <w:lang w:val="en-GB"/>
        </w:rPr>
        <w:t>peru</w:t>
      </w:r>
      <w:r w:rsidR="00D6521B" w:rsidRPr="006B2FA6">
        <w:rPr>
          <w:lang w:val="en-GB"/>
        </w:rPr>
        <w:t>-</w:t>
      </w:r>
      <w:r w:rsidRPr="006B2FA6">
        <w:rPr>
          <w:lang w:val="en-GB"/>
        </w:rPr>
        <w:t>teas-actn-poi-applicability</w:t>
      </w:r>
      <w:r w:rsidR="00CC4069" w:rsidRPr="006B2FA6">
        <w:rPr>
          <w:lang w:val="en-GB"/>
        </w:rPr>
        <w:t>-</w:t>
      </w:r>
      <w:del w:id="1" w:author="Italo Busi" w:date="2020-01-25T12:31:00Z">
        <w:r w:rsidR="00677935" w:rsidDel="00277FAA">
          <w:rPr>
            <w:lang w:val="en-GB"/>
          </w:rPr>
          <w:delText>02</w:delText>
        </w:r>
      </w:del>
      <w:ins w:id="2" w:author="Italo Busi" w:date="2020-01-25T12:31:00Z">
        <w:r w:rsidR="00277FAA">
          <w:rPr>
            <w:lang w:val="en-GB"/>
          </w:rPr>
          <w:t>03</w:t>
        </w:r>
      </w:ins>
      <w:r w:rsidR="00CC4069" w:rsidRPr="006B2FA6">
        <w:rPr>
          <w:lang w:val="en-GB"/>
        </w:rPr>
        <w:t>.txt</w:t>
      </w:r>
    </w:p>
    <w:p w14:paraId="75EF471F" w14:textId="77777777" w:rsidR="006F6F19" w:rsidRPr="00F22289" w:rsidRDefault="006F6F19" w:rsidP="00CC4069">
      <w:pPr>
        <w:pStyle w:val="RFCH1-noTOCnonum"/>
      </w:pPr>
      <w:r w:rsidRPr="00544979">
        <w:t>Status of this Memo</w:t>
      </w:r>
    </w:p>
    <w:p w14:paraId="77885CE8" w14:textId="77777777" w:rsidR="006A74C7" w:rsidRPr="00D72ADD" w:rsidRDefault="006A74C7" w:rsidP="006A74C7">
      <w:r w:rsidRPr="00D72ADD">
        <w:t xml:space="preserve">This Internet-Draft is submitted in full conformance with the provisions of BCP 78 and BCP 79. </w:t>
      </w:r>
    </w:p>
    <w:p w14:paraId="456118CE"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39017FA9"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3A33D7A1"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3" w:author="Daniel King" w:date="2020-03-09T09:59:00Z">
        <w:r w:rsidR="00405896">
          <w:rPr>
            <w:noProof/>
          </w:rPr>
          <w:instrText>3</w:instrText>
        </w:r>
      </w:ins>
      <w:ins w:id="4" w:author="Italo Busi" w:date="2020-03-04T16:13:00Z">
        <w:del w:id="5" w:author="Daniel King" w:date="2020-03-09T09:59:00Z">
          <w:r w:rsidR="007673E1" w:rsidDel="00405896">
            <w:rPr>
              <w:noProof/>
            </w:rPr>
            <w:delInstrText>3</w:delInstrText>
          </w:r>
        </w:del>
      </w:ins>
      <w:del w:id="6" w:author="Daniel King" w:date="2020-03-09T09:59:00Z">
        <w:r w:rsidR="00B94FF9" w:rsidDel="00405896">
          <w:rPr>
            <w:noProof/>
          </w:rPr>
          <w:delInstrText>1</w:delInstrText>
        </w:r>
      </w:del>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ins w:id="7" w:author="Daniel King" w:date="2020-03-09T09:59:00Z">
        <w:r w:rsidR="00405896">
          <w:rPr>
            <w:noProof/>
          </w:rPr>
          <w:instrText>3</w:instrText>
        </w:r>
      </w:ins>
      <w:ins w:id="8" w:author="Italo Busi" w:date="2020-03-04T16:13:00Z">
        <w:del w:id="9" w:author="Daniel King" w:date="2020-03-09T09:59:00Z">
          <w:r w:rsidR="007673E1" w:rsidDel="00405896">
            <w:rPr>
              <w:noProof/>
            </w:rPr>
            <w:delInstrText>3</w:delInstrText>
          </w:r>
        </w:del>
      </w:ins>
      <w:del w:id="10" w:author="Daniel King" w:date="2020-03-09T09:59:00Z">
        <w:r w:rsidR="008E4975" w:rsidDel="00405896">
          <w:rPr>
            <w:noProof/>
          </w:rPr>
          <w:delInstrText>10</w:delInstrText>
        </w:r>
      </w:del>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1" w:author="Daniel King" w:date="2020-03-09T09:59:00Z">
        <w:r w:rsidR="00405896">
          <w:rPr>
            <w:noProof/>
          </w:rPr>
          <w:instrText>3</w:instrText>
        </w:r>
      </w:ins>
      <w:ins w:id="12" w:author="Italo Busi" w:date="2020-03-04T16:13:00Z">
        <w:del w:id="13" w:author="Daniel King" w:date="2020-03-09T09:59:00Z">
          <w:r w:rsidR="007673E1" w:rsidDel="00405896">
            <w:rPr>
              <w:noProof/>
            </w:rPr>
            <w:delInstrText>3</w:delInstrText>
          </w:r>
        </w:del>
      </w:ins>
      <w:del w:id="14" w:author="Daniel King" w:date="2020-03-09T09:59:00Z">
        <w:r w:rsidR="008E4975" w:rsidDel="00405896">
          <w:rPr>
            <w:noProof/>
          </w:rPr>
          <w:delInstrText>10</w:delInstrText>
        </w:r>
      </w:del>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ins w:id="15" w:author="Daniel King" w:date="2020-03-09T09:59:00Z">
        <w:r w:rsidR="00405896" w:rsidRPr="00D72ADD">
          <w:rPr>
            <w:noProof/>
          </w:rPr>
          <w:instrText>September</w:instrText>
        </w:r>
      </w:ins>
      <w:ins w:id="16" w:author="Italo Busi" w:date="2020-03-04T16:13:00Z">
        <w:del w:id="17" w:author="Daniel King" w:date="2020-03-09T09:59:00Z">
          <w:r w:rsidR="007673E1" w:rsidRPr="00D72ADD" w:rsidDel="00405896">
            <w:rPr>
              <w:noProof/>
            </w:rPr>
            <w:delInstrText>September</w:delInstrText>
          </w:r>
        </w:del>
      </w:ins>
      <w:del w:id="18" w:author="Daniel King" w:date="2020-03-09T09:59:00Z">
        <w:r w:rsidR="008E4975" w:rsidRPr="00D72ADD" w:rsidDel="00405896">
          <w:rPr>
            <w:noProof/>
          </w:rPr>
          <w:delInstrText>April</w:delInstrText>
        </w:r>
      </w:del>
      <w:r w:rsidRPr="00D72ADD">
        <w:fldChar w:fldCharType="end"/>
      </w:r>
      <w:r w:rsidRPr="00D72ADD">
        <w:instrText xml:space="preserve"> \* MERGEFORMAT </w:instrText>
      </w:r>
      <w:r w:rsidRPr="00D72ADD">
        <w:fldChar w:fldCharType="separate"/>
      </w:r>
      <w:ins w:id="19" w:author="Daniel King" w:date="2020-03-09T09:59:00Z">
        <w:r w:rsidR="00405896" w:rsidRPr="00D72ADD">
          <w:rPr>
            <w:noProof/>
          </w:rPr>
          <w:instrText>September</w:instrText>
        </w:r>
      </w:ins>
      <w:ins w:id="20" w:author="Italo Busi" w:date="2020-03-04T16:13:00Z">
        <w:del w:id="21" w:author="Daniel King" w:date="2020-03-09T09:59:00Z">
          <w:r w:rsidR="007673E1" w:rsidRPr="00D72ADD" w:rsidDel="00405896">
            <w:rPr>
              <w:noProof/>
            </w:rPr>
            <w:delInstrText>September</w:delInstrText>
          </w:r>
        </w:del>
      </w:ins>
      <w:del w:id="22" w:author="Daniel King" w:date="2020-03-09T09:59:00Z">
        <w:r w:rsidR="008E4975" w:rsidRPr="00D72ADD" w:rsidDel="00405896">
          <w:rPr>
            <w:noProof/>
          </w:rPr>
          <w:delInstrText>April</w:delInstrText>
        </w:r>
      </w:del>
      <w:r w:rsidRPr="00D72ADD">
        <w:fldChar w:fldCharType="end"/>
      </w:r>
      <w:r w:rsidRPr="00D72ADD">
        <w:instrText xml:space="preserve"> \* MERGEFORMAT </w:instrText>
      </w:r>
      <w:r w:rsidRPr="00D72ADD">
        <w:fldChar w:fldCharType="separate"/>
      </w:r>
      <w:ins w:id="23" w:author="Daniel King" w:date="2020-03-09T09:59:00Z">
        <w:r w:rsidR="00405896" w:rsidRPr="00D72ADD">
          <w:rPr>
            <w:noProof/>
          </w:rPr>
          <w:t>September</w:t>
        </w:r>
      </w:ins>
      <w:r w:rsidRPr="00D72ADD">
        <w:fldChar w:fldCharType="end"/>
      </w:r>
      <w:r w:rsidRPr="00D72ADD">
        <w:t xml:space="preserve"> </w:t>
      </w:r>
      <w:r w:rsidRPr="00D72ADD">
        <w:fldChar w:fldCharType="begin"/>
      </w:r>
      <w:r w:rsidRPr="00D72ADD">
        <w:instrText xml:space="preserve"> DATE  \@ "d," </w:instrText>
      </w:r>
      <w:r w:rsidRPr="00D72ADD">
        <w:fldChar w:fldCharType="separate"/>
      </w:r>
      <w:ins w:id="24" w:author="Daniel King" w:date="2020-03-09T09:59:00Z">
        <w:r w:rsidR="00405896">
          <w:rPr>
            <w:noProof/>
          </w:rPr>
          <w:t>9,</w:t>
        </w:r>
      </w:ins>
      <w:ins w:id="25" w:author="Italo Busi" w:date="2020-03-04T16:13:00Z">
        <w:del w:id="26" w:author="Daniel King" w:date="2020-03-09T09:59:00Z">
          <w:r w:rsidR="007673E1" w:rsidDel="00405896">
            <w:rPr>
              <w:noProof/>
            </w:rPr>
            <w:delText>4,</w:delText>
          </w:r>
        </w:del>
      </w:ins>
      <w:del w:id="27" w:author="Daniel King" w:date="2020-03-09T09:59:00Z">
        <w:r w:rsidR="00277FAA" w:rsidDel="00405896">
          <w:rPr>
            <w:noProof/>
          </w:rPr>
          <w:delText>25,</w:delText>
        </w:r>
      </w:del>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28" w:author="Daniel King" w:date="2020-03-09T09:59:00Z">
        <w:r w:rsidR="00405896">
          <w:rPr>
            <w:noProof/>
          </w:rPr>
          <w:instrText>3</w:instrText>
        </w:r>
      </w:ins>
      <w:ins w:id="29" w:author="Italo Busi" w:date="2020-03-04T16:13:00Z">
        <w:del w:id="30" w:author="Daniel King" w:date="2020-03-09T09:59:00Z">
          <w:r w:rsidR="007673E1" w:rsidDel="00405896">
            <w:rPr>
              <w:noProof/>
            </w:rPr>
            <w:delInstrText>3</w:delInstrText>
          </w:r>
        </w:del>
      </w:ins>
      <w:del w:id="31" w:author="Daniel King" w:date="2020-03-09T09:59:00Z">
        <w:r w:rsidR="00B94FF9" w:rsidDel="00405896">
          <w:rPr>
            <w:noProof/>
          </w:rPr>
          <w:delInstrText>1</w:delInstrText>
        </w:r>
      </w:del>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405896">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8E4975">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8E4975">
        <w:rPr>
          <w:noProof/>
        </w:rPr>
        <w:instrText>2020</w:instrText>
      </w:r>
      <w:r w:rsidRPr="00D72ADD">
        <w:fldChar w:fldCharType="end"/>
      </w:r>
      <w:r w:rsidRPr="00D72ADD">
        <w:instrText xml:space="preserve"> \* MERGEFORMAT </w:instrText>
      </w:r>
      <w:r w:rsidRPr="00D72ADD">
        <w:fldChar w:fldCharType="separate"/>
      </w:r>
      <w:ins w:id="32" w:author="Daniel King" w:date="2020-03-09T09:59:00Z">
        <w:r w:rsidR="00405896">
          <w:rPr>
            <w:noProof/>
          </w:rPr>
          <w:t>2020</w:t>
        </w:r>
      </w:ins>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49CE67B0"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405896">
        <w:rPr>
          <w:noProof/>
        </w:rPr>
        <w:t>2020</w:t>
      </w:r>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79687ED3" w:rsidR="000D4AD0" w:rsidRDefault="00C845E5" w:rsidP="00713412">
      <w:r w:rsidRPr="00C845E5">
        <w:t xml:space="preserve">This document </w:t>
      </w:r>
      <w:r w:rsidR="000D4AD0">
        <w:t xml:space="preserve">considers </w:t>
      </w:r>
      <w:r w:rsidR="000D4AD0" w:rsidRPr="000D4AD0">
        <w:t xml:space="preserve">the applicability of </w:t>
      </w:r>
      <w:ins w:id="33" w:author="Daniel King" w:date="2020-03-09T10:13:00Z">
        <w:r w:rsidR="00132FE8">
          <w:t xml:space="preserve">the IETF </w:t>
        </w:r>
      </w:ins>
      <w:r w:rsidR="000D4AD0" w:rsidRPr="000D4AD0">
        <w:t>A</w:t>
      </w:r>
      <w:ins w:id="34" w:author="Daniel King" w:date="2020-03-09T10:13:00Z">
        <w:r w:rsidR="00132FE8">
          <w:t xml:space="preserve">bstraction and </w:t>
        </w:r>
      </w:ins>
      <w:r w:rsidR="000D4AD0" w:rsidRPr="000D4AD0">
        <w:t>C</w:t>
      </w:r>
      <w:ins w:id="35" w:author="Daniel King" w:date="2020-03-09T10:13:00Z">
        <w:r w:rsidR="00132FE8">
          <w:t xml:space="preserve">ontrol of </w:t>
        </w:r>
      </w:ins>
      <w:del w:id="36" w:author="Daniel King" w:date="2020-03-09T10:14:00Z">
        <w:r w:rsidR="000D4AD0" w:rsidRPr="000D4AD0" w:rsidDel="00132FE8">
          <w:delText>T</w:delText>
        </w:r>
      </w:del>
      <w:ins w:id="37" w:author="Daniel King" w:date="2020-03-09T10:14:00Z">
        <w:r w:rsidR="00132FE8">
          <w:t xml:space="preserve">Traffic Engineered </w:t>
        </w:r>
      </w:ins>
      <w:r w:rsidR="000D4AD0" w:rsidRPr="000D4AD0">
        <w:t>N</w:t>
      </w:r>
      <w:ins w:id="38" w:author="Daniel King" w:date="2020-03-09T10:13:00Z">
        <w:r w:rsidR="00132FE8">
          <w:t>etworks (ACTN)</w:t>
        </w:r>
      </w:ins>
      <w:r w:rsidR="000D4AD0" w:rsidRPr="000D4AD0">
        <w:t xml:space="preserve"> to Packet Optical Integration (POI)</w:t>
      </w:r>
      <w:ins w:id="39" w:author="Daniel King" w:date="2020-03-09T10:14:00Z">
        <w:r w:rsidR="00132FE8">
          <w:t>, an</w:t>
        </w:r>
      </w:ins>
      <w:del w:id="40" w:author="Daniel King" w:date="2020-03-09T10:14:00Z">
        <w:r w:rsidR="000D4AD0" w:rsidRPr="000D4AD0" w:rsidDel="00132FE8">
          <w:delText xml:space="preserve"> and</w:delText>
        </w:r>
      </w:del>
      <w:ins w:id="41" w:author="Daniel King" w:date="2020-03-09T10:15:00Z">
        <w:r w:rsidR="00132FE8">
          <w:t>d</w:t>
        </w:r>
      </w:ins>
      <w:r w:rsidR="000D4AD0" w:rsidRPr="000D4AD0">
        <w:t xml:space="preserve"> IP and Optical DWDM domain internetworking</w:t>
      </w:r>
      <w:del w:id="42" w:author="Daniel King" w:date="2020-03-09T10:13:00Z">
        <w:r w:rsidR="000D4AD0" w:rsidDel="00132FE8">
          <w:delText>, and specifically</w:delText>
        </w:r>
      </w:del>
      <w:ins w:id="43" w:author="Daniel King" w:date="2020-03-09T10:13:00Z">
        <w:r w:rsidR="00132FE8">
          <w:t xml:space="preserve">. </w:t>
        </w:r>
      </w:ins>
      <w:del w:id="44" w:author="Daniel King" w:date="2020-03-09T10:13:00Z">
        <w:r w:rsidR="000D4AD0" w:rsidDel="00132FE8">
          <w:delText xml:space="preserve"> </w:delText>
        </w:r>
      </w:del>
      <w:del w:id="45" w:author="Daniel King" w:date="2020-03-09T10:15:00Z">
        <w:r w:rsidR="000D4AD0" w:rsidRPr="000D4AD0" w:rsidDel="00132FE8">
          <w:delText xml:space="preserve">the YANG models </w:delText>
        </w:r>
      </w:del>
      <w:del w:id="46" w:author="Daniel King" w:date="2020-03-09T10:12:00Z">
        <w:r w:rsidR="000D4AD0" w:rsidRPr="000D4AD0" w:rsidDel="00132FE8">
          <w:delText>being</w:delText>
        </w:r>
        <w:r w:rsidR="000D4AD0" w:rsidDel="00132FE8">
          <w:delText xml:space="preserve"> </w:delText>
        </w:r>
        <w:r w:rsidR="000D4AD0" w:rsidRPr="000D4AD0" w:rsidDel="00132FE8">
          <w:delText>defined by the IETF</w:delText>
        </w:r>
      </w:del>
      <w:del w:id="47" w:author="Daniel King" w:date="2020-03-09T10:15:00Z">
        <w:r w:rsidR="000D4AD0" w:rsidRPr="000D4AD0" w:rsidDel="00132FE8">
          <w:delText xml:space="preserve"> to support</w:delText>
        </w:r>
        <w:r w:rsidR="000D4AD0" w:rsidDel="00132FE8">
          <w:delText xml:space="preserve"> this deployment architecture</w:delText>
        </w:r>
      </w:del>
      <w:del w:id="48" w:author="Daniel King" w:date="2020-03-09T10:13:00Z">
        <w:r w:rsidR="000D4AD0" w:rsidDel="00132FE8">
          <w:delText>.</w:delText>
        </w:r>
      </w:del>
      <w:del w:id="49" w:author="Daniel King" w:date="2020-03-09T10:15:00Z">
        <w:r w:rsidR="000D4AD0" w:rsidDel="00132FE8">
          <w:delText xml:space="preserve"> </w:delText>
        </w:r>
      </w:del>
    </w:p>
    <w:p w14:paraId="409FD03B" w14:textId="0E091E0F" w:rsidR="006F6F19" w:rsidRPr="00DA1B42" w:rsidRDefault="000D4AD0" w:rsidP="00713412">
      <w:r>
        <w:t>In this document</w:t>
      </w:r>
      <w:ins w:id="50" w:author="Daniel King" w:date="2020-03-09T10:15:00Z">
        <w:r w:rsidR="00132FE8">
          <w:t>,</w:t>
        </w:r>
      </w:ins>
      <w:r>
        <w:t xml:space="preserve"> we highlight the IETF p</w:t>
      </w:r>
      <w:r w:rsidR="00C845E5" w:rsidRPr="00C845E5">
        <w:t xml:space="preserve">rotocols and </w:t>
      </w:r>
      <w:ins w:id="51" w:author="Daniel King" w:date="2020-03-09T10:15:00Z">
        <w:r w:rsidR="00132FE8">
          <w:t xml:space="preserve">YANG </w:t>
        </w:r>
      </w:ins>
      <w:r w:rsidR="00C845E5" w:rsidRPr="00C845E5">
        <w:t>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w:t>
      </w:r>
      <w:del w:id="52" w:author="Daniel King" w:date="2020-03-09T10:15:00Z">
        <w:r w:rsidR="00D6521B" w:rsidDel="00132FE8">
          <w:delText>Packet Optical Integration (POI)</w:delText>
        </w:r>
      </w:del>
      <w:ins w:id="53" w:author="Daniel King" w:date="2020-03-09T10:15:00Z">
        <w:r w:rsidR="00132FE8">
          <w:t>POI</w:t>
        </w:r>
      </w:ins>
      <w:r w:rsidR="00D6521B">
        <w:t xml:space="preserve"> use cases</w:t>
      </w:r>
      <w:r w:rsidR="00C845E5" w:rsidRPr="00C845E5">
        <w:t>.</w:t>
      </w:r>
      <w:ins w:id="54" w:author="Daniel King" w:date="2020-03-09T10:15:00Z">
        <w:r w:rsidR="00520B13">
          <w:t xml:space="preserve"> </w:t>
        </w:r>
      </w:ins>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5F13CA4F" w14:textId="77777777" w:rsidR="00C57C99" w:rsidRDefault="00581409">
      <w:pPr>
        <w:pStyle w:val="TOC1"/>
        <w:rPr>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hyperlink w:anchor="_Toc23423587" w:history="1">
        <w:r w:rsidR="00C57C99" w:rsidRPr="00AE60B8">
          <w:rPr>
            <w:rStyle w:val="Hyperlink"/>
          </w:rPr>
          <w:t>1. Introduction</w:t>
        </w:r>
        <w:r w:rsidR="00C57C99">
          <w:rPr>
            <w:webHidden/>
          </w:rPr>
          <w:tab/>
        </w:r>
        <w:r w:rsidR="00C57C99">
          <w:rPr>
            <w:webHidden/>
          </w:rPr>
          <w:fldChar w:fldCharType="begin"/>
        </w:r>
        <w:r w:rsidR="00C57C99">
          <w:rPr>
            <w:webHidden/>
          </w:rPr>
          <w:instrText xml:space="preserve"> PAGEREF _Toc23423587 \h </w:instrText>
        </w:r>
        <w:r w:rsidR="00C57C99">
          <w:rPr>
            <w:webHidden/>
          </w:rPr>
        </w:r>
        <w:r w:rsidR="00C57C99">
          <w:rPr>
            <w:webHidden/>
          </w:rPr>
          <w:fldChar w:fldCharType="separate"/>
        </w:r>
        <w:r w:rsidR="00C57C99">
          <w:rPr>
            <w:webHidden/>
          </w:rPr>
          <w:t>3</w:t>
        </w:r>
        <w:r w:rsidR="00C57C99">
          <w:rPr>
            <w:webHidden/>
          </w:rPr>
          <w:fldChar w:fldCharType="end"/>
        </w:r>
      </w:hyperlink>
    </w:p>
    <w:p w14:paraId="15452AAB" w14:textId="77777777" w:rsidR="00C57C99" w:rsidRDefault="00520B13">
      <w:pPr>
        <w:pStyle w:val="TOC1"/>
        <w:rPr>
          <w:rFonts w:asciiTheme="minorHAnsi" w:eastAsiaTheme="minorEastAsia" w:hAnsiTheme="minorHAnsi" w:cstheme="minorBidi"/>
          <w:sz w:val="22"/>
          <w:szCs w:val="22"/>
          <w:lang w:eastAsia="zh-CN"/>
        </w:rPr>
      </w:pPr>
      <w:hyperlink w:anchor="_Toc23423588" w:history="1">
        <w:r w:rsidR="00C57C99" w:rsidRPr="00AE60B8">
          <w:rPr>
            <w:rStyle w:val="Hyperlink"/>
          </w:rPr>
          <w:t>2. Reference Scenario</w:t>
        </w:r>
        <w:r w:rsidR="00C57C99">
          <w:rPr>
            <w:webHidden/>
          </w:rPr>
          <w:tab/>
        </w:r>
        <w:r w:rsidR="00C57C99">
          <w:rPr>
            <w:webHidden/>
          </w:rPr>
          <w:fldChar w:fldCharType="begin"/>
        </w:r>
        <w:r w:rsidR="00C57C99">
          <w:rPr>
            <w:webHidden/>
          </w:rPr>
          <w:instrText xml:space="preserve"> PAGEREF _Toc23423588 \h </w:instrText>
        </w:r>
        <w:r w:rsidR="00C57C99">
          <w:rPr>
            <w:webHidden/>
          </w:rPr>
        </w:r>
        <w:r w:rsidR="00C57C99">
          <w:rPr>
            <w:webHidden/>
          </w:rPr>
          <w:fldChar w:fldCharType="separate"/>
        </w:r>
        <w:r w:rsidR="00C57C99">
          <w:rPr>
            <w:webHidden/>
          </w:rPr>
          <w:t>4</w:t>
        </w:r>
        <w:r w:rsidR="00C57C99">
          <w:rPr>
            <w:webHidden/>
          </w:rPr>
          <w:fldChar w:fldCharType="end"/>
        </w:r>
      </w:hyperlink>
    </w:p>
    <w:p w14:paraId="1982A02A" w14:textId="77777777" w:rsidR="00C57C99" w:rsidRDefault="00520B13">
      <w:pPr>
        <w:pStyle w:val="TOC2"/>
        <w:rPr>
          <w:rFonts w:asciiTheme="minorHAnsi" w:eastAsiaTheme="minorEastAsia" w:hAnsiTheme="minorHAnsi" w:cstheme="minorBidi"/>
          <w:sz w:val="22"/>
          <w:szCs w:val="22"/>
          <w:lang w:eastAsia="zh-CN"/>
        </w:rPr>
      </w:pPr>
      <w:hyperlink w:anchor="_Toc23423589" w:history="1">
        <w:r w:rsidR="00C57C99" w:rsidRPr="00AE60B8">
          <w:rPr>
            <w:rStyle w:val="Hyperlink"/>
          </w:rPr>
          <w:t>2.1. Generic Assumptions</w:t>
        </w:r>
        <w:r w:rsidR="00C57C99">
          <w:rPr>
            <w:webHidden/>
          </w:rPr>
          <w:tab/>
        </w:r>
        <w:r w:rsidR="00C57C99">
          <w:rPr>
            <w:webHidden/>
          </w:rPr>
          <w:fldChar w:fldCharType="begin"/>
        </w:r>
        <w:r w:rsidR="00C57C99">
          <w:rPr>
            <w:webHidden/>
          </w:rPr>
          <w:instrText xml:space="preserve"> PAGEREF _Toc23423589 \h </w:instrText>
        </w:r>
        <w:r w:rsidR="00C57C99">
          <w:rPr>
            <w:webHidden/>
          </w:rPr>
        </w:r>
        <w:r w:rsidR="00C57C99">
          <w:rPr>
            <w:webHidden/>
          </w:rPr>
          <w:fldChar w:fldCharType="separate"/>
        </w:r>
        <w:r w:rsidR="00C57C99">
          <w:rPr>
            <w:webHidden/>
          </w:rPr>
          <w:t>6</w:t>
        </w:r>
        <w:r w:rsidR="00C57C99">
          <w:rPr>
            <w:webHidden/>
          </w:rPr>
          <w:fldChar w:fldCharType="end"/>
        </w:r>
      </w:hyperlink>
    </w:p>
    <w:p w14:paraId="43472E05" w14:textId="77777777" w:rsidR="00C57C99" w:rsidRDefault="00520B13">
      <w:pPr>
        <w:pStyle w:val="TOC1"/>
        <w:rPr>
          <w:rFonts w:asciiTheme="minorHAnsi" w:eastAsiaTheme="minorEastAsia" w:hAnsiTheme="minorHAnsi" w:cstheme="minorBidi"/>
          <w:sz w:val="22"/>
          <w:szCs w:val="22"/>
          <w:lang w:eastAsia="zh-CN"/>
        </w:rPr>
      </w:pPr>
      <w:hyperlink w:anchor="_Toc23423590" w:history="1">
        <w:r w:rsidR="00C57C99" w:rsidRPr="00AE60B8">
          <w:rPr>
            <w:rStyle w:val="Hyperlink"/>
          </w:rPr>
          <w:t>3. Scenario 1 - Multi-Layer Topology C</w:t>
        </w:r>
        <w:r w:rsidR="00C57C99" w:rsidRPr="00AE60B8">
          <w:rPr>
            <w:rStyle w:val="Hyperlink"/>
            <w:lang w:val="it-IT"/>
          </w:rPr>
          <w:t>oordination</w:t>
        </w:r>
        <w:r w:rsidR="00C57C99">
          <w:rPr>
            <w:webHidden/>
          </w:rPr>
          <w:tab/>
        </w:r>
        <w:r w:rsidR="00C57C99">
          <w:rPr>
            <w:webHidden/>
          </w:rPr>
          <w:fldChar w:fldCharType="begin"/>
        </w:r>
        <w:r w:rsidR="00C57C99">
          <w:rPr>
            <w:webHidden/>
          </w:rPr>
          <w:instrText xml:space="preserve"> PAGEREF _Toc23423590 \h </w:instrText>
        </w:r>
        <w:r w:rsidR="00C57C99">
          <w:rPr>
            <w:webHidden/>
          </w:rPr>
        </w:r>
        <w:r w:rsidR="00C57C99">
          <w:rPr>
            <w:webHidden/>
          </w:rPr>
          <w:fldChar w:fldCharType="separate"/>
        </w:r>
        <w:r w:rsidR="00C57C99">
          <w:rPr>
            <w:webHidden/>
          </w:rPr>
          <w:t>7</w:t>
        </w:r>
        <w:r w:rsidR="00C57C99">
          <w:rPr>
            <w:webHidden/>
          </w:rPr>
          <w:fldChar w:fldCharType="end"/>
        </w:r>
      </w:hyperlink>
    </w:p>
    <w:p w14:paraId="1CBD4997" w14:textId="77777777" w:rsidR="00C57C99" w:rsidRDefault="00520B13">
      <w:pPr>
        <w:pStyle w:val="TOC2"/>
        <w:rPr>
          <w:rFonts w:asciiTheme="minorHAnsi" w:eastAsiaTheme="minorEastAsia" w:hAnsiTheme="minorHAnsi" w:cstheme="minorBidi"/>
          <w:sz w:val="22"/>
          <w:szCs w:val="22"/>
          <w:lang w:eastAsia="zh-CN"/>
        </w:rPr>
      </w:pPr>
      <w:hyperlink w:anchor="_Toc23423591" w:history="1">
        <w:r w:rsidR="00C57C99" w:rsidRPr="00AE60B8">
          <w:rPr>
            <w:rStyle w:val="Hyperlink"/>
          </w:rPr>
          <w:t>3.1. Discovery of existing Och, ODU, IP links, IP tunnels and IP services</w:t>
        </w:r>
        <w:r w:rsidR="00C57C99">
          <w:rPr>
            <w:webHidden/>
          </w:rPr>
          <w:tab/>
        </w:r>
        <w:r w:rsidR="00C57C99">
          <w:rPr>
            <w:webHidden/>
          </w:rPr>
          <w:fldChar w:fldCharType="begin"/>
        </w:r>
        <w:r w:rsidR="00C57C99">
          <w:rPr>
            <w:webHidden/>
          </w:rPr>
          <w:instrText xml:space="preserve"> PAGEREF _Toc23423591 \h </w:instrText>
        </w:r>
        <w:r w:rsidR="00C57C99">
          <w:rPr>
            <w:webHidden/>
          </w:rPr>
        </w:r>
        <w:r w:rsidR="00C57C99">
          <w:rPr>
            <w:webHidden/>
          </w:rPr>
          <w:fldChar w:fldCharType="separate"/>
        </w:r>
        <w:r w:rsidR="00C57C99">
          <w:rPr>
            <w:webHidden/>
          </w:rPr>
          <w:t>7</w:t>
        </w:r>
        <w:r w:rsidR="00C57C99">
          <w:rPr>
            <w:webHidden/>
          </w:rPr>
          <w:fldChar w:fldCharType="end"/>
        </w:r>
      </w:hyperlink>
    </w:p>
    <w:p w14:paraId="24BCDC2E" w14:textId="77777777" w:rsidR="00C57C99" w:rsidRDefault="00520B13">
      <w:pPr>
        <w:pStyle w:val="TOC3"/>
        <w:rPr>
          <w:rFonts w:asciiTheme="minorHAnsi" w:eastAsiaTheme="minorEastAsia" w:hAnsiTheme="minorHAnsi" w:cstheme="minorBidi"/>
          <w:sz w:val="22"/>
          <w:szCs w:val="22"/>
          <w:lang w:eastAsia="zh-CN"/>
        </w:rPr>
      </w:pPr>
      <w:hyperlink w:anchor="_Toc23423592" w:history="1">
        <w:r w:rsidR="00C57C99" w:rsidRPr="00AE60B8">
          <w:rPr>
            <w:rStyle w:val="Hyperlink"/>
          </w:rPr>
          <w:t>3.1.1. Common YANG models used at the MPIs</w:t>
        </w:r>
        <w:r w:rsidR="00C57C99">
          <w:rPr>
            <w:webHidden/>
          </w:rPr>
          <w:tab/>
        </w:r>
        <w:r w:rsidR="00C57C99">
          <w:rPr>
            <w:webHidden/>
          </w:rPr>
          <w:fldChar w:fldCharType="begin"/>
        </w:r>
        <w:r w:rsidR="00C57C99">
          <w:rPr>
            <w:webHidden/>
          </w:rPr>
          <w:instrText xml:space="preserve"> PAGEREF _Toc23423592 \h </w:instrText>
        </w:r>
        <w:r w:rsidR="00C57C99">
          <w:rPr>
            <w:webHidden/>
          </w:rPr>
        </w:r>
        <w:r w:rsidR="00C57C99">
          <w:rPr>
            <w:webHidden/>
          </w:rPr>
          <w:fldChar w:fldCharType="separate"/>
        </w:r>
        <w:r w:rsidR="00C57C99">
          <w:rPr>
            <w:webHidden/>
          </w:rPr>
          <w:t>7</w:t>
        </w:r>
        <w:r w:rsidR="00C57C99">
          <w:rPr>
            <w:webHidden/>
          </w:rPr>
          <w:fldChar w:fldCharType="end"/>
        </w:r>
      </w:hyperlink>
    </w:p>
    <w:p w14:paraId="7C579EA2" w14:textId="77777777" w:rsidR="00C57C99" w:rsidRDefault="00520B13">
      <w:pPr>
        <w:pStyle w:val="TOC4"/>
        <w:rPr>
          <w:rFonts w:asciiTheme="minorHAnsi" w:eastAsiaTheme="minorEastAsia" w:hAnsiTheme="minorHAnsi" w:cstheme="minorBidi"/>
          <w:noProof/>
          <w:sz w:val="22"/>
          <w:szCs w:val="22"/>
          <w:lang w:eastAsia="zh-CN"/>
        </w:rPr>
      </w:pPr>
      <w:hyperlink w:anchor="_Toc23423593" w:history="1">
        <w:r w:rsidR="00C57C99" w:rsidRPr="00AE60B8">
          <w:rPr>
            <w:rStyle w:val="Hyperlink"/>
            <w:noProof/>
          </w:rPr>
          <w:t>3.1.1.1. YANG models used at the Optical MPIs</w:t>
        </w:r>
        <w:r w:rsidR="00C57C99">
          <w:rPr>
            <w:noProof/>
            <w:webHidden/>
          </w:rPr>
          <w:tab/>
        </w:r>
        <w:r w:rsidR="00C57C99">
          <w:rPr>
            <w:noProof/>
            <w:webHidden/>
          </w:rPr>
          <w:fldChar w:fldCharType="begin"/>
        </w:r>
        <w:r w:rsidR="00C57C99">
          <w:rPr>
            <w:noProof/>
            <w:webHidden/>
          </w:rPr>
          <w:instrText xml:space="preserve"> PAGEREF _Toc23423593 \h </w:instrText>
        </w:r>
        <w:r w:rsidR="00C57C99">
          <w:rPr>
            <w:noProof/>
            <w:webHidden/>
          </w:rPr>
        </w:r>
        <w:r w:rsidR="00C57C99">
          <w:rPr>
            <w:noProof/>
            <w:webHidden/>
          </w:rPr>
          <w:fldChar w:fldCharType="separate"/>
        </w:r>
        <w:r w:rsidR="00C57C99">
          <w:rPr>
            <w:noProof/>
            <w:webHidden/>
          </w:rPr>
          <w:t>8</w:t>
        </w:r>
        <w:r w:rsidR="00C57C99">
          <w:rPr>
            <w:noProof/>
            <w:webHidden/>
          </w:rPr>
          <w:fldChar w:fldCharType="end"/>
        </w:r>
      </w:hyperlink>
    </w:p>
    <w:p w14:paraId="486DA975" w14:textId="77777777" w:rsidR="00C57C99" w:rsidRDefault="00520B13">
      <w:pPr>
        <w:pStyle w:val="TOC4"/>
        <w:rPr>
          <w:rFonts w:asciiTheme="minorHAnsi" w:eastAsiaTheme="minorEastAsia" w:hAnsiTheme="minorHAnsi" w:cstheme="minorBidi"/>
          <w:noProof/>
          <w:sz w:val="22"/>
          <w:szCs w:val="22"/>
          <w:lang w:eastAsia="zh-CN"/>
        </w:rPr>
      </w:pPr>
      <w:hyperlink w:anchor="_Toc23423594" w:history="1">
        <w:r w:rsidR="00C57C99" w:rsidRPr="00AE60B8">
          <w:rPr>
            <w:rStyle w:val="Hyperlink"/>
            <w:noProof/>
          </w:rPr>
          <w:t>3.1.1.2. Required YANG models at the Packet MPIs</w:t>
        </w:r>
        <w:r w:rsidR="00C57C99">
          <w:rPr>
            <w:noProof/>
            <w:webHidden/>
          </w:rPr>
          <w:tab/>
        </w:r>
        <w:r w:rsidR="00C57C99">
          <w:rPr>
            <w:noProof/>
            <w:webHidden/>
          </w:rPr>
          <w:fldChar w:fldCharType="begin"/>
        </w:r>
        <w:r w:rsidR="00C57C99">
          <w:rPr>
            <w:noProof/>
            <w:webHidden/>
          </w:rPr>
          <w:instrText xml:space="preserve"> PAGEREF _Toc23423594 \h </w:instrText>
        </w:r>
        <w:r w:rsidR="00C57C99">
          <w:rPr>
            <w:noProof/>
            <w:webHidden/>
          </w:rPr>
        </w:r>
        <w:r w:rsidR="00C57C99">
          <w:rPr>
            <w:noProof/>
            <w:webHidden/>
          </w:rPr>
          <w:fldChar w:fldCharType="separate"/>
        </w:r>
        <w:r w:rsidR="00C57C99">
          <w:rPr>
            <w:noProof/>
            <w:webHidden/>
          </w:rPr>
          <w:t>8</w:t>
        </w:r>
        <w:r w:rsidR="00C57C99">
          <w:rPr>
            <w:noProof/>
            <w:webHidden/>
          </w:rPr>
          <w:fldChar w:fldCharType="end"/>
        </w:r>
      </w:hyperlink>
    </w:p>
    <w:p w14:paraId="320ACA0B" w14:textId="77777777" w:rsidR="00C57C99" w:rsidRDefault="00520B13">
      <w:pPr>
        <w:pStyle w:val="TOC3"/>
        <w:rPr>
          <w:rFonts w:asciiTheme="minorHAnsi" w:eastAsiaTheme="minorEastAsia" w:hAnsiTheme="minorHAnsi" w:cstheme="minorBidi"/>
          <w:sz w:val="22"/>
          <w:szCs w:val="22"/>
          <w:lang w:eastAsia="zh-CN"/>
        </w:rPr>
      </w:pPr>
      <w:hyperlink w:anchor="_Toc23423595" w:history="1">
        <w:r w:rsidR="00C57C99" w:rsidRPr="00AE60B8">
          <w:rPr>
            <w:rStyle w:val="Hyperlink"/>
          </w:rPr>
          <w:t>3.1.2. Inter-domain link Discovery</w:t>
        </w:r>
        <w:r w:rsidR="00C57C99">
          <w:rPr>
            <w:webHidden/>
          </w:rPr>
          <w:tab/>
        </w:r>
        <w:r w:rsidR="00C57C99">
          <w:rPr>
            <w:webHidden/>
          </w:rPr>
          <w:fldChar w:fldCharType="begin"/>
        </w:r>
        <w:r w:rsidR="00C57C99">
          <w:rPr>
            <w:webHidden/>
          </w:rPr>
          <w:instrText xml:space="preserve"> PAGEREF _Toc23423595 \h </w:instrText>
        </w:r>
        <w:r w:rsidR="00C57C99">
          <w:rPr>
            <w:webHidden/>
          </w:rPr>
        </w:r>
        <w:r w:rsidR="00C57C99">
          <w:rPr>
            <w:webHidden/>
          </w:rPr>
          <w:fldChar w:fldCharType="separate"/>
        </w:r>
        <w:r w:rsidR="00C57C99">
          <w:rPr>
            <w:webHidden/>
          </w:rPr>
          <w:t>9</w:t>
        </w:r>
        <w:r w:rsidR="00C57C99">
          <w:rPr>
            <w:webHidden/>
          </w:rPr>
          <w:fldChar w:fldCharType="end"/>
        </w:r>
      </w:hyperlink>
    </w:p>
    <w:p w14:paraId="62F5C7FC" w14:textId="77777777" w:rsidR="00C57C99" w:rsidRDefault="00520B13">
      <w:pPr>
        <w:pStyle w:val="TOC2"/>
        <w:rPr>
          <w:rFonts w:asciiTheme="minorHAnsi" w:eastAsiaTheme="minorEastAsia" w:hAnsiTheme="minorHAnsi" w:cstheme="minorBidi"/>
          <w:sz w:val="22"/>
          <w:szCs w:val="22"/>
          <w:lang w:eastAsia="zh-CN"/>
        </w:rPr>
      </w:pPr>
      <w:hyperlink w:anchor="_Toc23423596" w:history="1">
        <w:r w:rsidR="00C57C99" w:rsidRPr="00AE60B8">
          <w:rPr>
            <w:rStyle w:val="Hyperlink"/>
          </w:rPr>
          <w:t>3.2. Provisioning of an IP Link/LAG over DWDM</w:t>
        </w:r>
        <w:r w:rsidR="00C57C99">
          <w:rPr>
            <w:webHidden/>
          </w:rPr>
          <w:tab/>
        </w:r>
        <w:r w:rsidR="00C57C99">
          <w:rPr>
            <w:webHidden/>
          </w:rPr>
          <w:fldChar w:fldCharType="begin"/>
        </w:r>
        <w:r w:rsidR="00C57C99">
          <w:rPr>
            <w:webHidden/>
          </w:rPr>
          <w:instrText xml:space="preserve"> PAGEREF _Toc23423596 \h </w:instrText>
        </w:r>
        <w:r w:rsidR="00C57C99">
          <w:rPr>
            <w:webHidden/>
          </w:rPr>
        </w:r>
        <w:r w:rsidR="00C57C99">
          <w:rPr>
            <w:webHidden/>
          </w:rPr>
          <w:fldChar w:fldCharType="separate"/>
        </w:r>
        <w:r w:rsidR="00C57C99">
          <w:rPr>
            <w:webHidden/>
          </w:rPr>
          <w:t>10</w:t>
        </w:r>
        <w:r w:rsidR="00C57C99">
          <w:rPr>
            <w:webHidden/>
          </w:rPr>
          <w:fldChar w:fldCharType="end"/>
        </w:r>
      </w:hyperlink>
    </w:p>
    <w:p w14:paraId="0A05ED09" w14:textId="77777777" w:rsidR="00C57C99" w:rsidRDefault="00520B13">
      <w:pPr>
        <w:pStyle w:val="TOC3"/>
        <w:rPr>
          <w:rFonts w:asciiTheme="minorHAnsi" w:eastAsiaTheme="minorEastAsia" w:hAnsiTheme="minorHAnsi" w:cstheme="minorBidi"/>
          <w:sz w:val="22"/>
          <w:szCs w:val="22"/>
          <w:lang w:eastAsia="zh-CN"/>
        </w:rPr>
      </w:pPr>
      <w:hyperlink w:anchor="_Toc23423597" w:history="1">
        <w:r w:rsidR="00C57C99" w:rsidRPr="00AE60B8">
          <w:rPr>
            <w:rStyle w:val="Hyperlink"/>
          </w:rPr>
          <w:t>3.2.1. YANG models used at the MPIs</w:t>
        </w:r>
        <w:r w:rsidR="00C57C99">
          <w:rPr>
            <w:webHidden/>
          </w:rPr>
          <w:tab/>
        </w:r>
        <w:r w:rsidR="00C57C99">
          <w:rPr>
            <w:webHidden/>
          </w:rPr>
          <w:fldChar w:fldCharType="begin"/>
        </w:r>
        <w:r w:rsidR="00C57C99">
          <w:rPr>
            <w:webHidden/>
          </w:rPr>
          <w:instrText xml:space="preserve"> PAGEREF _Toc23423597 \h </w:instrText>
        </w:r>
        <w:r w:rsidR="00C57C99">
          <w:rPr>
            <w:webHidden/>
          </w:rPr>
        </w:r>
        <w:r w:rsidR="00C57C99">
          <w:rPr>
            <w:webHidden/>
          </w:rPr>
          <w:fldChar w:fldCharType="separate"/>
        </w:r>
        <w:r w:rsidR="00C57C99">
          <w:rPr>
            <w:webHidden/>
          </w:rPr>
          <w:t>10</w:t>
        </w:r>
        <w:r w:rsidR="00C57C99">
          <w:rPr>
            <w:webHidden/>
          </w:rPr>
          <w:fldChar w:fldCharType="end"/>
        </w:r>
      </w:hyperlink>
    </w:p>
    <w:p w14:paraId="2063279F" w14:textId="77777777" w:rsidR="00C57C99" w:rsidRDefault="00520B13">
      <w:pPr>
        <w:pStyle w:val="TOC4"/>
        <w:rPr>
          <w:rFonts w:asciiTheme="minorHAnsi" w:eastAsiaTheme="minorEastAsia" w:hAnsiTheme="minorHAnsi" w:cstheme="minorBidi"/>
          <w:noProof/>
          <w:sz w:val="22"/>
          <w:szCs w:val="22"/>
          <w:lang w:eastAsia="zh-CN"/>
        </w:rPr>
      </w:pPr>
      <w:hyperlink w:anchor="_Toc23423598" w:history="1">
        <w:r w:rsidR="00C57C99" w:rsidRPr="00AE60B8">
          <w:rPr>
            <w:rStyle w:val="Hyperlink"/>
            <w:noProof/>
          </w:rPr>
          <w:t>3.2.1.1. YANG models used at the Optical MPIs</w:t>
        </w:r>
        <w:r w:rsidR="00C57C99">
          <w:rPr>
            <w:noProof/>
            <w:webHidden/>
          </w:rPr>
          <w:tab/>
        </w:r>
        <w:r w:rsidR="00C57C99">
          <w:rPr>
            <w:noProof/>
            <w:webHidden/>
          </w:rPr>
          <w:fldChar w:fldCharType="begin"/>
        </w:r>
        <w:r w:rsidR="00C57C99">
          <w:rPr>
            <w:noProof/>
            <w:webHidden/>
          </w:rPr>
          <w:instrText xml:space="preserve"> PAGEREF _Toc23423598 \h </w:instrText>
        </w:r>
        <w:r w:rsidR="00C57C99">
          <w:rPr>
            <w:noProof/>
            <w:webHidden/>
          </w:rPr>
        </w:r>
        <w:r w:rsidR="00C57C99">
          <w:rPr>
            <w:noProof/>
            <w:webHidden/>
          </w:rPr>
          <w:fldChar w:fldCharType="separate"/>
        </w:r>
        <w:r w:rsidR="00C57C99">
          <w:rPr>
            <w:noProof/>
            <w:webHidden/>
          </w:rPr>
          <w:t>10</w:t>
        </w:r>
        <w:r w:rsidR="00C57C99">
          <w:rPr>
            <w:noProof/>
            <w:webHidden/>
          </w:rPr>
          <w:fldChar w:fldCharType="end"/>
        </w:r>
      </w:hyperlink>
    </w:p>
    <w:p w14:paraId="16F3BED4" w14:textId="77777777" w:rsidR="00C57C99" w:rsidRDefault="00520B13">
      <w:pPr>
        <w:pStyle w:val="TOC4"/>
        <w:rPr>
          <w:rFonts w:asciiTheme="minorHAnsi" w:eastAsiaTheme="minorEastAsia" w:hAnsiTheme="minorHAnsi" w:cstheme="minorBidi"/>
          <w:noProof/>
          <w:sz w:val="22"/>
          <w:szCs w:val="22"/>
          <w:lang w:eastAsia="zh-CN"/>
        </w:rPr>
      </w:pPr>
      <w:hyperlink w:anchor="_Toc23423599" w:history="1">
        <w:r w:rsidR="00C57C99" w:rsidRPr="00AE60B8">
          <w:rPr>
            <w:rStyle w:val="Hyperlink"/>
            <w:noProof/>
          </w:rPr>
          <w:t>3.2.1.2. Required YANG models at the Packet MPIs</w:t>
        </w:r>
        <w:r w:rsidR="00C57C99">
          <w:rPr>
            <w:noProof/>
            <w:webHidden/>
          </w:rPr>
          <w:tab/>
        </w:r>
        <w:r w:rsidR="00C57C99">
          <w:rPr>
            <w:noProof/>
            <w:webHidden/>
          </w:rPr>
          <w:fldChar w:fldCharType="begin"/>
        </w:r>
        <w:r w:rsidR="00C57C99">
          <w:rPr>
            <w:noProof/>
            <w:webHidden/>
          </w:rPr>
          <w:instrText xml:space="preserve"> PAGEREF _Toc23423599 \h </w:instrText>
        </w:r>
        <w:r w:rsidR="00C57C99">
          <w:rPr>
            <w:noProof/>
            <w:webHidden/>
          </w:rPr>
        </w:r>
        <w:r w:rsidR="00C57C99">
          <w:rPr>
            <w:noProof/>
            <w:webHidden/>
          </w:rPr>
          <w:fldChar w:fldCharType="separate"/>
        </w:r>
        <w:r w:rsidR="00C57C99">
          <w:rPr>
            <w:noProof/>
            <w:webHidden/>
          </w:rPr>
          <w:t>11</w:t>
        </w:r>
        <w:r w:rsidR="00C57C99">
          <w:rPr>
            <w:noProof/>
            <w:webHidden/>
          </w:rPr>
          <w:fldChar w:fldCharType="end"/>
        </w:r>
      </w:hyperlink>
    </w:p>
    <w:p w14:paraId="1FEC8A1C" w14:textId="77777777" w:rsidR="00C57C99" w:rsidRDefault="00520B13">
      <w:pPr>
        <w:pStyle w:val="TOC3"/>
        <w:rPr>
          <w:rFonts w:asciiTheme="minorHAnsi" w:eastAsiaTheme="minorEastAsia" w:hAnsiTheme="minorHAnsi" w:cstheme="minorBidi"/>
          <w:sz w:val="22"/>
          <w:szCs w:val="22"/>
          <w:lang w:eastAsia="zh-CN"/>
        </w:rPr>
      </w:pPr>
      <w:hyperlink w:anchor="_Toc23423600" w:history="1">
        <w:r w:rsidR="00C57C99" w:rsidRPr="00AE60B8">
          <w:rPr>
            <w:rStyle w:val="Hyperlink"/>
          </w:rPr>
          <w:t>3.2.2. IP Link Setup Procedure</w:t>
        </w:r>
        <w:r w:rsidR="00C57C99">
          <w:rPr>
            <w:webHidden/>
          </w:rPr>
          <w:tab/>
        </w:r>
        <w:r w:rsidR="00C57C99">
          <w:rPr>
            <w:webHidden/>
          </w:rPr>
          <w:fldChar w:fldCharType="begin"/>
        </w:r>
        <w:r w:rsidR="00C57C99">
          <w:rPr>
            <w:webHidden/>
          </w:rPr>
          <w:instrText xml:space="preserve"> PAGEREF _Toc23423600 \h </w:instrText>
        </w:r>
        <w:r w:rsidR="00C57C99">
          <w:rPr>
            <w:webHidden/>
          </w:rPr>
        </w:r>
        <w:r w:rsidR="00C57C99">
          <w:rPr>
            <w:webHidden/>
          </w:rPr>
          <w:fldChar w:fldCharType="separate"/>
        </w:r>
        <w:r w:rsidR="00C57C99">
          <w:rPr>
            <w:webHidden/>
          </w:rPr>
          <w:t>11</w:t>
        </w:r>
        <w:r w:rsidR="00C57C99">
          <w:rPr>
            <w:webHidden/>
          </w:rPr>
          <w:fldChar w:fldCharType="end"/>
        </w:r>
      </w:hyperlink>
    </w:p>
    <w:p w14:paraId="507B0566" w14:textId="77777777" w:rsidR="00C57C99" w:rsidRDefault="00520B13">
      <w:pPr>
        <w:pStyle w:val="TOC2"/>
        <w:rPr>
          <w:rFonts w:asciiTheme="minorHAnsi" w:eastAsiaTheme="minorEastAsia" w:hAnsiTheme="minorHAnsi" w:cstheme="minorBidi"/>
          <w:sz w:val="22"/>
          <w:szCs w:val="22"/>
          <w:lang w:eastAsia="zh-CN"/>
        </w:rPr>
      </w:pPr>
      <w:hyperlink w:anchor="_Toc23423601" w:history="1">
        <w:r w:rsidR="00C57C99" w:rsidRPr="00AE60B8">
          <w:rPr>
            <w:rStyle w:val="Hyperlink"/>
          </w:rPr>
          <w:t>3.3. Provisioning of an IP link/LAG over DWDM with path constraints</w:t>
        </w:r>
        <w:r w:rsidR="00C57C99">
          <w:rPr>
            <w:webHidden/>
          </w:rPr>
          <w:tab/>
        </w:r>
        <w:r w:rsidR="00C57C99">
          <w:rPr>
            <w:webHidden/>
          </w:rPr>
          <w:fldChar w:fldCharType="begin"/>
        </w:r>
        <w:r w:rsidR="00C57C99">
          <w:rPr>
            <w:webHidden/>
          </w:rPr>
          <w:instrText xml:space="preserve"> PAGEREF _Toc23423601 \h </w:instrText>
        </w:r>
        <w:r w:rsidR="00C57C99">
          <w:rPr>
            <w:webHidden/>
          </w:rPr>
        </w:r>
        <w:r w:rsidR="00C57C99">
          <w:rPr>
            <w:webHidden/>
          </w:rPr>
          <w:fldChar w:fldCharType="separate"/>
        </w:r>
        <w:r w:rsidR="00C57C99">
          <w:rPr>
            <w:webHidden/>
          </w:rPr>
          <w:t>12</w:t>
        </w:r>
        <w:r w:rsidR="00C57C99">
          <w:rPr>
            <w:webHidden/>
          </w:rPr>
          <w:fldChar w:fldCharType="end"/>
        </w:r>
      </w:hyperlink>
    </w:p>
    <w:p w14:paraId="1A8B00DC" w14:textId="77777777" w:rsidR="00C57C99" w:rsidRDefault="00520B13">
      <w:pPr>
        <w:pStyle w:val="TOC3"/>
        <w:rPr>
          <w:rFonts w:asciiTheme="minorHAnsi" w:eastAsiaTheme="minorEastAsia" w:hAnsiTheme="minorHAnsi" w:cstheme="minorBidi"/>
          <w:sz w:val="22"/>
          <w:szCs w:val="22"/>
          <w:lang w:eastAsia="zh-CN"/>
        </w:rPr>
      </w:pPr>
      <w:hyperlink w:anchor="_Toc23423602" w:history="1">
        <w:r w:rsidR="00C57C99" w:rsidRPr="00AE60B8">
          <w:rPr>
            <w:rStyle w:val="Hyperlink"/>
          </w:rPr>
          <w:t>3.3.1. YANG models used at the MPIs</w:t>
        </w:r>
        <w:r w:rsidR="00C57C99">
          <w:rPr>
            <w:webHidden/>
          </w:rPr>
          <w:tab/>
        </w:r>
        <w:r w:rsidR="00C57C99">
          <w:rPr>
            <w:webHidden/>
          </w:rPr>
          <w:fldChar w:fldCharType="begin"/>
        </w:r>
        <w:r w:rsidR="00C57C99">
          <w:rPr>
            <w:webHidden/>
          </w:rPr>
          <w:instrText xml:space="preserve"> PAGEREF _Toc23423602 \h </w:instrText>
        </w:r>
        <w:r w:rsidR="00C57C99">
          <w:rPr>
            <w:webHidden/>
          </w:rPr>
        </w:r>
        <w:r w:rsidR="00C57C99">
          <w:rPr>
            <w:webHidden/>
          </w:rPr>
          <w:fldChar w:fldCharType="separate"/>
        </w:r>
        <w:r w:rsidR="00C57C99">
          <w:rPr>
            <w:webHidden/>
          </w:rPr>
          <w:t>12</w:t>
        </w:r>
        <w:r w:rsidR="00C57C99">
          <w:rPr>
            <w:webHidden/>
          </w:rPr>
          <w:fldChar w:fldCharType="end"/>
        </w:r>
      </w:hyperlink>
    </w:p>
    <w:p w14:paraId="61ACB37D" w14:textId="77777777" w:rsidR="00C57C99" w:rsidRDefault="00520B13">
      <w:pPr>
        <w:pStyle w:val="TOC2"/>
        <w:rPr>
          <w:rFonts w:asciiTheme="minorHAnsi" w:eastAsiaTheme="minorEastAsia" w:hAnsiTheme="minorHAnsi" w:cstheme="minorBidi"/>
          <w:sz w:val="22"/>
          <w:szCs w:val="22"/>
          <w:lang w:eastAsia="zh-CN"/>
        </w:rPr>
      </w:pPr>
      <w:hyperlink w:anchor="_Toc23423603" w:history="1">
        <w:r w:rsidR="00C57C99" w:rsidRPr="00AE60B8">
          <w:rPr>
            <w:rStyle w:val="Hyperlink"/>
          </w:rPr>
          <w:t xml:space="preserve">3.4. Provisioning </w:t>
        </w:r>
        <w:r w:rsidR="00C57C99" w:rsidRPr="00AE60B8">
          <w:rPr>
            <w:rStyle w:val="Hyperlink"/>
          </w:rPr>
          <w:t>o</w:t>
        </w:r>
        <w:r w:rsidR="00C57C99" w:rsidRPr="00AE60B8">
          <w:rPr>
            <w:rStyle w:val="Hyperlink"/>
          </w:rPr>
          <w:t>f an additional link member to an existing LAG with or without path constraints</w:t>
        </w:r>
        <w:r w:rsidR="00C57C99">
          <w:rPr>
            <w:webHidden/>
          </w:rPr>
          <w:tab/>
        </w:r>
        <w:r w:rsidR="00C57C99">
          <w:rPr>
            <w:webHidden/>
          </w:rPr>
          <w:fldChar w:fldCharType="begin"/>
        </w:r>
        <w:r w:rsidR="00C57C99">
          <w:rPr>
            <w:webHidden/>
          </w:rPr>
          <w:instrText xml:space="preserve"> PAGEREF _Toc23423603 \h </w:instrText>
        </w:r>
        <w:r w:rsidR="00C57C99">
          <w:rPr>
            <w:webHidden/>
          </w:rPr>
        </w:r>
        <w:r w:rsidR="00C57C99">
          <w:rPr>
            <w:webHidden/>
          </w:rPr>
          <w:fldChar w:fldCharType="separate"/>
        </w:r>
        <w:r w:rsidR="00C57C99">
          <w:rPr>
            <w:webHidden/>
          </w:rPr>
          <w:t>12</w:t>
        </w:r>
        <w:r w:rsidR="00C57C99">
          <w:rPr>
            <w:webHidden/>
          </w:rPr>
          <w:fldChar w:fldCharType="end"/>
        </w:r>
      </w:hyperlink>
    </w:p>
    <w:p w14:paraId="396EABC3" w14:textId="77777777" w:rsidR="00C57C99" w:rsidRDefault="00520B13">
      <w:pPr>
        <w:pStyle w:val="TOC3"/>
        <w:rPr>
          <w:rFonts w:asciiTheme="minorHAnsi" w:eastAsiaTheme="minorEastAsia" w:hAnsiTheme="minorHAnsi" w:cstheme="minorBidi"/>
          <w:sz w:val="22"/>
          <w:szCs w:val="22"/>
          <w:lang w:eastAsia="zh-CN"/>
        </w:rPr>
      </w:pPr>
      <w:hyperlink w:anchor="_Toc23423604" w:history="1">
        <w:r w:rsidR="00C57C99" w:rsidRPr="00AE60B8">
          <w:rPr>
            <w:rStyle w:val="Hyperlink"/>
          </w:rPr>
          <w:t>3.4.1. YANG models used at the MPIs</w:t>
        </w:r>
        <w:r w:rsidR="00C57C99">
          <w:rPr>
            <w:webHidden/>
          </w:rPr>
          <w:tab/>
        </w:r>
        <w:r w:rsidR="00C57C99">
          <w:rPr>
            <w:webHidden/>
          </w:rPr>
          <w:fldChar w:fldCharType="begin"/>
        </w:r>
        <w:r w:rsidR="00C57C99">
          <w:rPr>
            <w:webHidden/>
          </w:rPr>
          <w:instrText xml:space="preserve"> PAGEREF _Toc23423604 \h </w:instrText>
        </w:r>
        <w:r w:rsidR="00C57C99">
          <w:rPr>
            <w:webHidden/>
          </w:rPr>
        </w:r>
        <w:r w:rsidR="00C57C99">
          <w:rPr>
            <w:webHidden/>
          </w:rPr>
          <w:fldChar w:fldCharType="separate"/>
        </w:r>
        <w:r w:rsidR="00C57C99">
          <w:rPr>
            <w:webHidden/>
          </w:rPr>
          <w:t>13</w:t>
        </w:r>
        <w:r w:rsidR="00C57C99">
          <w:rPr>
            <w:webHidden/>
          </w:rPr>
          <w:fldChar w:fldCharType="end"/>
        </w:r>
      </w:hyperlink>
    </w:p>
    <w:p w14:paraId="65C01A26" w14:textId="77777777" w:rsidR="00C57C99" w:rsidRDefault="00520B13">
      <w:pPr>
        <w:pStyle w:val="TOC1"/>
        <w:rPr>
          <w:rFonts w:asciiTheme="minorHAnsi" w:eastAsiaTheme="minorEastAsia" w:hAnsiTheme="minorHAnsi" w:cstheme="minorBidi"/>
          <w:sz w:val="22"/>
          <w:szCs w:val="22"/>
          <w:lang w:eastAsia="zh-CN"/>
        </w:rPr>
      </w:pPr>
      <w:hyperlink w:anchor="_Toc23423605" w:history="1">
        <w:r w:rsidR="00C57C99" w:rsidRPr="00AE60B8">
          <w:rPr>
            <w:rStyle w:val="Hyperlink"/>
          </w:rPr>
          <w:t>4. Multi-Layer Recovery Coordination</w:t>
        </w:r>
        <w:r w:rsidR="00C57C99">
          <w:rPr>
            <w:webHidden/>
          </w:rPr>
          <w:tab/>
        </w:r>
        <w:r w:rsidR="00C57C99">
          <w:rPr>
            <w:webHidden/>
          </w:rPr>
          <w:fldChar w:fldCharType="begin"/>
        </w:r>
        <w:r w:rsidR="00C57C99">
          <w:rPr>
            <w:webHidden/>
          </w:rPr>
          <w:instrText xml:space="preserve"> PAGEREF _Toc23423605 \h </w:instrText>
        </w:r>
        <w:r w:rsidR="00C57C99">
          <w:rPr>
            <w:webHidden/>
          </w:rPr>
        </w:r>
        <w:r w:rsidR="00C57C99">
          <w:rPr>
            <w:webHidden/>
          </w:rPr>
          <w:fldChar w:fldCharType="separate"/>
        </w:r>
        <w:r w:rsidR="00C57C99">
          <w:rPr>
            <w:webHidden/>
          </w:rPr>
          <w:t>13</w:t>
        </w:r>
        <w:r w:rsidR="00C57C99">
          <w:rPr>
            <w:webHidden/>
          </w:rPr>
          <w:fldChar w:fldCharType="end"/>
        </w:r>
      </w:hyperlink>
    </w:p>
    <w:p w14:paraId="15B81A7E" w14:textId="77777777" w:rsidR="00C57C99" w:rsidRDefault="00520B13">
      <w:pPr>
        <w:pStyle w:val="TOC2"/>
        <w:rPr>
          <w:rFonts w:asciiTheme="minorHAnsi" w:eastAsiaTheme="minorEastAsia" w:hAnsiTheme="minorHAnsi" w:cstheme="minorBidi"/>
          <w:sz w:val="22"/>
          <w:szCs w:val="22"/>
          <w:lang w:eastAsia="zh-CN"/>
        </w:rPr>
      </w:pPr>
      <w:hyperlink w:anchor="_Toc23423606" w:history="1">
        <w:r w:rsidR="00C57C99" w:rsidRPr="00AE60B8">
          <w:rPr>
            <w:rStyle w:val="Hyperlink"/>
          </w:rPr>
          <w:t>4.1. Ensuring Network Resiliency during Maintenance Events</w:t>
        </w:r>
        <w:r w:rsidR="00C57C99">
          <w:rPr>
            <w:webHidden/>
          </w:rPr>
          <w:tab/>
        </w:r>
        <w:r w:rsidR="00C57C99">
          <w:rPr>
            <w:webHidden/>
          </w:rPr>
          <w:fldChar w:fldCharType="begin"/>
        </w:r>
        <w:r w:rsidR="00C57C99">
          <w:rPr>
            <w:webHidden/>
          </w:rPr>
          <w:instrText xml:space="preserve"> PAGEREF _Toc23423606 \h </w:instrText>
        </w:r>
        <w:r w:rsidR="00C57C99">
          <w:rPr>
            <w:webHidden/>
          </w:rPr>
        </w:r>
        <w:r w:rsidR="00C57C99">
          <w:rPr>
            <w:webHidden/>
          </w:rPr>
          <w:fldChar w:fldCharType="separate"/>
        </w:r>
        <w:r w:rsidR="00C57C99">
          <w:rPr>
            <w:webHidden/>
          </w:rPr>
          <w:t>13</w:t>
        </w:r>
        <w:r w:rsidR="00C57C99">
          <w:rPr>
            <w:webHidden/>
          </w:rPr>
          <w:fldChar w:fldCharType="end"/>
        </w:r>
      </w:hyperlink>
    </w:p>
    <w:p w14:paraId="52DD22D2" w14:textId="77777777" w:rsidR="00C57C99" w:rsidRDefault="00520B13">
      <w:pPr>
        <w:pStyle w:val="TOC2"/>
        <w:rPr>
          <w:rFonts w:asciiTheme="minorHAnsi" w:eastAsiaTheme="minorEastAsia" w:hAnsiTheme="minorHAnsi" w:cstheme="minorBidi"/>
          <w:sz w:val="22"/>
          <w:szCs w:val="22"/>
          <w:lang w:eastAsia="zh-CN"/>
        </w:rPr>
      </w:pPr>
      <w:hyperlink w:anchor="_Toc23423607" w:history="1">
        <w:r w:rsidR="00C57C99" w:rsidRPr="00AE60B8">
          <w:rPr>
            <w:rStyle w:val="Hyperlink"/>
          </w:rPr>
          <w:t>4.2. Router port failure</w:t>
        </w:r>
        <w:r w:rsidR="00C57C99">
          <w:rPr>
            <w:webHidden/>
          </w:rPr>
          <w:tab/>
        </w:r>
        <w:r w:rsidR="00C57C99">
          <w:rPr>
            <w:webHidden/>
          </w:rPr>
          <w:fldChar w:fldCharType="begin"/>
        </w:r>
        <w:r w:rsidR="00C57C99">
          <w:rPr>
            <w:webHidden/>
          </w:rPr>
          <w:instrText xml:space="preserve"> PAGEREF _Toc23423607 \h </w:instrText>
        </w:r>
        <w:r w:rsidR="00C57C99">
          <w:rPr>
            <w:webHidden/>
          </w:rPr>
        </w:r>
        <w:r w:rsidR="00C57C99">
          <w:rPr>
            <w:webHidden/>
          </w:rPr>
          <w:fldChar w:fldCharType="separate"/>
        </w:r>
        <w:r w:rsidR="00C57C99">
          <w:rPr>
            <w:webHidden/>
          </w:rPr>
          <w:t>13</w:t>
        </w:r>
        <w:r w:rsidR="00C57C99">
          <w:rPr>
            <w:webHidden/>
          </w:rPr>
          <w:fldChar w:fldCharType="end"/>
        </w:r>
      </w:hyperlink>
    </w:p>
    <w:p w14:paraId="088DC455" w14:textId="77777777" w:rsidR="00C57C99" w:rsidRDefault="00520B13">
      <w:pPr>
        <w:pStyle w:val="TOC1"/>
        <w:rPr>
          <w:rFonts w:asciiTheme="minorHAnsi" w:eastAsiaTheme="minorEastAsia" w:hAnsiTheme="minorHAnsi" w:cstheme="minorBidi"/>
          <w:sz w:val="22"/>
          <w:szCs w:val="22"/>
          <w:lang w:eastAsia="zh-CN"/>
        </w:rPr>
      </w:pPr>
      <w:hyperlink w:anchor="_Toc23423608" w:history="1">
        <w:r w:rsidR="00C57C99" w:rsidRPr="00AE60B8">
          <w:rPr>
            <w:rStyle w:val="Hyperlink"/>
          </w:rPr>
          <w:t>5. Security Considerations</w:t>
        </w:r>
        <w:r w:rsidR="00C57C99">
          <w:rPr>
            <w:webHidden/>
          </w:rPr>
          <w:tab/>
        </w:r>
        <w:r w:rsidR="00C57C99">
          <w:rPr>
            <w:webHidden/>
          </w:rPr>
          <w:fldChar w:fldCharType="begin"/>
        </w:r>
        <w:r w:rsidR="00C57C99">
          <w:rPr>
            <w:webHidden/>
          </w:rPr>
          <w:instrText xml:space="preserve"> PAGEREF _Toc23423608 \h </w:instrText>
        </w:r>
        <w:r w:rsidR="00C57C99">
          <w:rPr>
            <w:webHidden/>
          </w:rPr>
        </w:r>
        <w:r w:rsidR="00C57C99">
          <w:rPr>
            <w:webHidden/>
          </w:rPr>
          <w:fldChar w:fldCharType="separate"/>
        </w:r>
        <w:r w:rsidR="00C57C99">
          <w:rPr>
            <w:webHidden/>
          </w:rPr>
          <w:t>14</w:t>
        </w:r>
        <w:r w:rsidR="00C57C99">
          <w:rPr>
            <w:webHidden/>
          </w:rPr>
          <w:fldChar w:fldCharType="end"/>
        </w:r>
      </w:hyperlink>
    </w:p>
    <w:p w14:paraId="41B1B5E3" w14:textId="77777777" w:rsidR="00C57C99" w:rsidRDefault="00520B13">
      <w:pPr>
        <w:pStyle w:val="TOC1"/>
        <w:rPr>
          <w:rFonts w:asciiTheme="minorHAnsi" w:eastAsiaTheme="minorEastAsia" w:hAnsiTheme="minorHAnsi" w:cstheme="minorBidi"/>
          <w:sz w:val="22"/>
          <w:szCs w:val="22"/>
          <w:lang w:eastAsia="zh-CN"/>
        </w:rPr>
      </w:pPr>
      <w:hyperlink w:anchor="_Toc23423609" w:history="1">
        <w:r w:rsidR="00C57C99" w:rsidRPr="00AE60B8">
          <w:rPr>
            <w:rStyle w:val="Hyperlink"/>
          </w:rPr>
          <w:t>6. Operational Considerations</w:t>
        </w:r>
        <w:r w:rsidR="00C57C99">
          <w:rPr>
            <w:webHidden/>
          </w:rPr>
          <w:tab/>
        </w:r>
        <w:r w:rsidR="00C57C99">
          <w:rPr>
            <w:webHidden/>
          </w:rPr>
          <w:fldChar w:fldCharType="begin"/>
        </w:r>
        <w:r w:rsidR="00C57C99">
          <w:rPr>
            <w:webHidden/>
          </w:rPr>
          <w:instrText xml:space="preserve"> PAGEREF _Toc23423609 \h </w:instrText>
        </w:r>
        <w:r w:rsidR="00C57C99">
          <w:rPr>
            <w:webHidden/>
          </w:rPr>
        </w:r>
        <w:r w:rsidR="00C57C99">
          <w:rPr>
            <w:webHidden/>
          </w:rPr>
          <w:fldChar w:fldCharType="separate"/>
        </w:r>
        <w:r w:rsidR="00C57C99">
          <w:rPr>
            <w:webHidden/>
          </w:rPr>
          <w:t>14</w:t>
        </w:r>
        <w:r w:rsidR="00C57C99">
          <w:rPr>
            <w:webHidden/>
          </w:rPr>
          <w:fldChar w:fldCharType="end"/>
        </w:r>
      </w:hyperlink>
    </w:p>
    <w:p w14:paraId="599BAA78" w14:textId="77777777" w:rsidR="00C57C99" w:rsidRDefault="00520B13">
      <w:pPr>
        <w:pStyle w:val="TOC1"/>
        <w:rPr>
          <w:rFonts w:asciiTheme="minorHAnsi" w:eastAsiaTheme="minorEastAsia" w:hAnsiTheme="minorHAnsi" w:cstheme="minorBidi"/>
          <w:sz w:val="22"/>
          <w:szCs w:val="22"/>
          <w:lang w:eastAsia="zh-CN"/>
        </w:rPr>
      </w:pPr>
      <w:hyperlink w:anchor="_Toc23423610" w:history="1">
        <w:r w:rsidR="00C57C99" w:rsidRPr="00AE60B8">
          <w:rPr>
            <w:rStyle w:val="Hyperlink"/>
          </w:rPr>
          <w:t>7. IANA Considerations</w:t>
        </w:r>
        <w:r w:rsidR="00C57C99">
          <w:rPr>
            <w:webHidden/>
          </w:rPr>
          <w:tab/>
        </w:r>
        <w:r w:rsidR="00C57C99">
          <w:rPr>
            <w:webHidden/>
          </w:rPr>
          <w:fldChar w:fldCharType="begin"/>
        </w:r>
        <w:r w:rsidR="00C57C99">
          <w:rPr>
            <w:webHidden/>
          </w:rPr>
          <w:instrText xml:space="preserve"> PAGEREF _Toc23423610 \h </w:instrText>
        </w:r>
        <w:r w:rsidR="00C57C99">
          <w:rPr>
            <w:webHidden/>
          </w:rPr>
        </w:r>
        <w:r w:rsidR="00C57C99">
          <w:rPr>
            <w:webHidden/>
          </w:rPr>
          <w:fldChar w:fldCharType="separate"/>
        </w:r>
        <w:r w:rsidR="00C57C99">
          <w:rPr>
            <w:webHidden/>
          </w:rPr>
          <w:t>15</w:t>
        </w:r>
        <w:r w:rsidR="00C57C99">
          <w:rPr>
            <w:webHidden/>
          </w:rPr>
          <w:fldChar w:fldCharType="end"/>
        </w:r>
      </w:hyperlink>
    </w:p>
    <w:p w14:paraId="43E791BD" w14:textId="77777777" w:rsidR="00C57C99" w:rsidRDefault="00520B13">
      <w:pPr>
        <w:pStyle w:val="TOC1"/>
        <w:rPr>
          <w:rFonts w:asciiTheme="minorHAnsi" w:eastAsiaTheme="minorEastAsia" w:hAnsiTheme="minorHAnsi" w:cstheme="minorBidi"/>
          <w:sz w:val="22"/>
          <w:szCs w:val="22"/>
          <w:lang w:eastAsia="zh-CN"/>
        </w:rPr>
      </w:pPr>
      <w:hyperlink w:anchor="_Toc23423611" w:history="1">
        <w:r w:rsidR="00C57C99" w:rsidRPr="00AE60B8">
          <w:rPr>
            <w:rStyle w:val="Hyperlink"/>
          </w:rPr>
          <w:t>8. References</w:t>
        </w:r>
        <w:r w:rsidR="00C57C99">
          <w:rPr>
            <w:webHidden/>
          </w:rPr>
          <w:tab/>
        </w:r>
        <w:r w:rsidR="00C57C99">
          <w:rPr>
            <w:webHidden/>
          </w:rPr>
          <w:fldChar w:fldCharType="begin"/>
        </w:r>
        <w:r w:rsidR="00C57C99">
          <w:rPr>
            <w:webHidden/>
          </w:rPr>
          <w:instrText xml:space="preserve"> PAGEREF _Toc23423611 \h </w:instrText>
        </w:r>
        <w:r w:rsidR="00C57C99">
          <w:rPr>
            <w:webHidden/>
          </w:rPr>
        </w:r>
        <w:r w:rsidR="00C57C99">
          <w:rPr>
            <w:webHidden/>
          </w:rPr>
          <w:fldChar w:fldCharType="separate"/>
        </w:r>
        <w:r w:rsidR="00C57C99">
          <w:rPr>
            <w:webHidden/>
          </w:rPr>
          <w:t>15</w:t>
        </w:r>
        <w:r w:rsidR="00C57C99">
          <w:rPr>
            <w:webHidden/>
          </w:rPr>
          <w:fldChar w:fldCharType="end"/>
        </w:r>
      </w:hyperlink>
    </w:p>
    <w:p w14:paraId="25CED8D4" w14:textId="77777777" w:rsidR="00C57C99" w:rsidRDefault="00520B13">
      <w:pPr>
        <w:pStyle w:val="TOC2"/>
        <w:rPr>
          <w:rFonts w:asciiTheme="minorHAnsi" w:eastAsiaTheme="minorEastAsia" w:hAnsiTheme="minorHAnsi" w:cstheme="minorBidi"/>
          <w:sz w:val="22"/>
          <w:szCs w:val="22"/>
          <w:lang w:eastAsia="zh-CN"/>
        </w:rPr>
      </w:pPr>
      <w:hyperlink w:anchor="_Toc23423612" w:history="1">
        <w:r w:rsidR="00C57C99" w:rsidRPr="00AE60B8">
          <w:rPr>
            <w:rStyle w:val="Hyperlink"/>
          </w:rPr>
          <w:t>8.1. Normative References</w:t>
        </w:r>
        <w:r w:rsidR="00C57C99">
          <w:rPr>
            <w:webHidden/>
          </w:rPr>
          <w:tab/>
        </w:r>
        <w:r w:rsidR="00C57C99">
          <w:rPr>
            <w:webHidden/>
          </w:rPr>
          <w:fldChar w:fldCharType="begin"/>
        </w:r>
        <w:r w:rsidR="00C57C99">
          <w:rPr>
            <w:webHidden/>
          </w:rPr>
          <w:instrText xml:space="preserve"> PAGEREF _Toc23423612 \h </w:instrText>
        </w:r>
        <w:r w:rsidR="00C57C99">
          <w:rPr>
            <w:webHidden/>
          </w:rPr>
        </w:r>
        <w:r w:rsidR="00C57C99">
          <w:rPr>
            <w:webHidden/>
          </w:rPr>
          <w:fldChar w:fldCharType="separate"/>
        </w:r>
        <w:r w:rsidR="00C57C99">
          <w:rPr>
            <w:webHidden/>
          </w:rPr>
          <w:t>15</w:t>
        </w:r>
        <w:r w:rsidR="00C57C99">
          <w:rPr>
            <w:webHidden/>
          </w:rPr>
          <w:fldChar w:fldCharType="end"/>
        </w:r>
      </w:hyperlink>
    </w:p>
    <w:p w14:paraId="0B60F657" w14:textId="77777777" w:rsidR="00C57C99" w:rsidRDefault="00520B13">
      <w:pPr>
        <w:pStyle w:val="TOC2"/>
        <w:rPr>
          <w:rFonts w:asciiTheme="minorHAnsi" w:eastAsiaTheme="minorEastAsia" w:hAnsiTheme="minorHAnsi" w:cstheme="minorBidi"/>
          <w:sz w:val="22"/>
          <w:szCs w:val="22"/>
          <w:lang w:eastAsia="zh-CN"/>
        </w:rPr>
      </w:pPr>
      <w:hyperlink w:anchor="_Toc23423613" w:history="1">
        <w:r w:rsidR="00C57C99" w:rsidRPr="00AE60B8">
          <w:rPr>
            <w:rStyle w:val="Hyperlink"/>
          </w:rPr>
          <w:t>8.2. Informative References</w:t>
        </w:r>
        <w:r w:rsidR="00C57C99">
          <w:rPr>
            <w:webHidden/>
          </w:rPr>
          <w:tab/>
        </w:r>
        <w:r w:rsidR="00C57C99">
          <w:rPr>
            <w:webHidden/>
          </w:rPr>
          <w:fldChar w:fldCharType="begin"/>
        </w:r>
        <w:r w:rsidR="00C57C99">
          <w:rPr>
            <w:webHidden/>
          </w:rPr>
          <w:instrText xml:space="preserve"> PAGEREF _Toc23423613 \h </w:instrText>
        </w:r>
        <w:r w:rsidR="00C57C99">
          <w:rPr>
            <w:webHidden/>
          </w:rPr>
        </w:r>
        <w:r w:rsidR="00C57C99">
          <w:rPr>
            <w:webHidden/>
          </w:rPr>
          <w:fldChar w:fldCharType="separate"/>
        </w:r>
        <w:r w:rsidR="00C57C99">
          <w:rPr>
            <w:webHidden/>
          </w:rPr>
          <w:t>16</w:t>
        </w:r>
        <w:r w:rsidR="00C57C99">
          <w:rPr>
            <w:webHidden/>
          </w:rPr>
          <w:fldChar w:fldCharType="end"/>
        </w:r>
      </w:hyperlink>
    </w:p>
    <w:p w14:paraId="21D7195C" w14:textId="77777777" w:rsidR="00C57C99" w:rsidRDefault="00520B13">
      <w:pPr>
        <w:pStyle w:val="TOC1"/>
        <w:rPr>
          <w:rFonts w:asciiTheme="minorHAnsi" w:eastAsiaTheme="minorEastAsia" w:hAnsiTheme="minorHAnsi" w:cstheme="minorBidi"/>
          <w:sz w:val="22"/>
          <w:szCs w:val="22"/>
          <w:lang w:eastAsia="zh-CN"/>
        </w:rPr>
      </w:pPr>
      <w:hyperlink w:anchor="_Toc23423614" w:history="1">
        <w:r w:rsidR="00C57C99" w:rsidRPr="00AE60B8">
          <w:rPr>
            <w:rStyle w:val="Hyperlink"/>
          </w:rPr>
          <w:t>9. Acknowledgments</w:t>
        </w:r>
        <w:r w:rsidR="00C57C99">
          <w:rPr>
            <w:webHidden/>
          </w:rPr>
          <w:tab/>
        </w:r>
        <w:r w:rsidR="00C57C99">
          <w:rPr>
            <w:webHidden/>
          </w:rPr>
          <w:fldChar w:fldCharType="begin"/>
        </w:r>
        <w:r w:rsidR="00C57C99">
          <w:rPr>
            <w:webHidden/>
          </w:rPr>
          <w:instrText xml:space="preserve"> PAGEREF _Toc23423614 \h </w:instrText>
        </w:r>
        <w:r w:rsidR="00C57C99">
          <w:rPr>
            <w:webHidden/>
          </w:rPr>
        </w:r>
        <w:r w:rsidR="00C57C99">
          <w:rPr>
            <w:webHidden/>
          </w:rPr>
          <w:fldChar w:fldCharType="separate"/>
        </w:r>
        <w:r w:rsidR="00C57C99">
          <w:rPr>
            <w:webHidden/>
          </w:rPr>
          <w:t>16</w:t>
        </w:r>
        <w:r w:rsidR="00C57C99">
          <w:rPr>
            <w:webHidden/>
          </w:rPr>
          <w:fldChar w:fldCharType="end"/>
        </w:r>
      </w:hyperlink>
    </w:p>
    <w:p w14:paraId="53F4A946" w14:textId="77777777" w:rsidR="00C57C99" w:rsidRDefault="00520B13">
      <w:pPr>
        <w:pStyle w:val="TOC1"/>
        <w:rPr>
          <w:rFonts w:asciiTheme="minorHAnsi" w:eastAsiaTheme="minorEastAsia" w:hAnsiTheme="minorHAnsi" w:cstheme="minorBidi"/>
          <w:sz w:val="22"/>
          <w:szCs w:val="22"/>
          <w:lang w:eastAsia="zh-CN"/>
        </w:rPr>
      </w:pPr>
      <w:hyperlink w:anchor="_Toc23423615" w:history="1">
        <w:r w:rsidR="00C57C99" w:rsidRPr="00AE60B8">
          <w:rPr>
            <w:rStyle w:val="Hyperlink"/>
          </w:rPr>
          <w:t>10. Authors’ Addresses</w:t>
        </w:r>
        <w:r w:rsidR="00C57C99">
          <w:rPr>
            <w:webHidden/>
          </w:rPr>
          <w:tab/>
        </w:r>
        <w:r w:rsidR="00C57C99">
          <w:rPr>
            <w:webHidden/>
          </w:rPr>
          <w:fldChar w:fldCharType="begin"/>
        </w:r>
        <w:r w:rsidR="00C57C99">
          <w:rPr>
            <w:webHidden/>
          </w:rPr>
          <w:instrText xml:space="preserve"> PAGEREF _Toc23423615 \h </w:instrText>
        </w:r>
        <w:r w:rsidR="00C57C99">
          <w:rPr>
            <w:webHidden/>
          </w:rPr>
        </w:r>
        <w:r w:rsidR="00C57C99">
          <w:rPr>
            <w:webHidden/>
          </w:rPr>
          <w:fldChar w:fldCharType="separate"/>
        </w:r>
        <w:r w:rsidR="00C57C99">
          <w:rPr>
            <w:webHidden/>
          </w:rPr>
          <w:t>16</w:t>
        </w:r>
        <w:r w:rsidR="00C57C99">
          <w:rPr>
            <w:webHidden/>
          </w:rPr>
          <w:fldChar w:fldCharType="end"/>
        </w:r>
      </w:hyperlink>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55" w:name="_Toc23423587"/>
      <w:r w:rsidRPr="005254EF">
        <w:t>Introduction</w:t>
      </w:r>
      <w:bookmarkEnd w:id="55"/>
    </w:p>
    <w:p w14:paraId="61920F0B" w14:textId="432FFD9E" w:rsidR="00677935" w:rsidRDefault="00677935" w:rsidP="00677935">
      <w:r w:rsidRPr="005C5912">
        <w:t xml:space="preserve">Packet Optical Integration (POI) is an advanced use case of traffic engineering. In </w:t>
      </w:r>
      <w:del w:id="56" w:author="Daniel King" w:date="2020-03-09T10:03:00Z">
        <w:r w:rsidRPr="005C5912" w:rsidDel="00712C26">
          <w:delText xml:space="preserve">wide </w:delText>
        </w:r>
      </w:del>
      <w:ins w:id="57" w:author="Daniel King" w:date="2020-03-09T10:03:00Z">
        <w:r w:rsidR="00712C26" w:rsidRPr="005C5912">
          <w:t>wide</w:t>
        </w:r>
        <w:r w:rsidR="00712C26">
          <w:t>-</w:t>
        </w:r>
      </w:ins>
      <w:r w:rsidRPr="005C5912">
        <w:t xml:space="preserve">area networks, a packet network based on the Internet Protocol (IP) and possibly Multiprotocol Label Switching (MPLS) is typically </w:t>
      </w:r>
      <w:del w:id="58" w:author="Daniel King" w:date="2020-03-09T10:04:00Z">
        <w:r w:rsidRPr="005C5912" w:rsidDel="00712C26">
          <w:delText xml:space="preserve">realized </w:delText>
        </w:r>
      </w:del>
      <w:ins w:id="59" w:author="Daniel King" w:date="2020-03-09T10:04:00Z">
        <w:r w:rsidR="00712C26">
          <w:t>deployed</w:t>
        </w:r>
        <w:r w:rsidR="00712C26" w:rsidRPr="005C5912">
          <w:t xml:space="preserve"> </w:t>
        </w:r>
      </w:ins>
      <w:r w:rsidRPr="005C5912">
        <w:t xml:space="preserve">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w:t>
      </w:r>
      <w:ins w:id="60" w:author="Daniel King" w:date="2020-03-09T10:04:00Z">
        <w:r w:rsidR="00712C26">
          <w:t>versus</w:t>
        </w:r>
      </w:ins>
      <w:del w:id="61" w:author="Daniel King" w:date="2020-03-09T10:04:00Z">
        <w:r w:rsidRPr="005C5912" w:rsidDel="00712C26">
          <w:delText>vs.</w:delText>
        </w:r>
      </w:del>
      <w:r w:rsidRPr="005C5912">
        <w:t xml:space="preserve"> optical switches) and the corresponding network engineering and planning methods (e.g., inter-domain peering optimization in IP vs. dealing with physical impairments in DWDM, or very different time scales). In addition, customers and customer needs </w:t>
      </w:r>
      <w:del w:id="62" w:author="Daniel King" w:date="2020-03-09T10:05:00Z">
        <w:r w:rsidRPr="005C5912" w:rsidDel="00712C26">
          <w:delText>can be different</w:delText>
        </w:r>
      </w:del>
      <w:ins w:id="63" w:author="Daniel King" w:date="2020-03-09T10:05:00Z">
        <w:r w:rsidR="00712C26">
          <w:t xml:space="preserve">vary </w:t>
        </w:r>
      </w:ins>
      <w:del w:id="64" w:author="Daniel King" w:date="2020-03-09T10:05:00Z">
        <w:r w:rsidRPr="005C5912" w:rsidDel="00712C26">
          <w:delText xml:space="preserve"> </w:delText>
        </w:r>
      </w:del>
      <w:r w:rsidRPr="005C5912">
        <w:t>between a packet and an optical network, and it is not uncommon to use different vendors in both domains. Last but not least, state-of-the-art packet and optical networks use sophisticated but complex technologies, and for a network engineer</w:t>
      </w:r>
      <w:ins w:id="65" w:author="Daniel King" w:date="2020-03-09T10:04:00Z">
        <w:r w:rsidR="00712C26">
          <w:t>,</w:t>
        </w:r>
      </w:ins>
      <w:r w:rsidRPr="005C5912">
        <w:t xml:space="preserve"> it may not be trivial to be a full expert in both areas. As a result, packet and optical networks are often </w:t>
      </w:r>
      <w:del w:id="66" w:author="Daniel King" w:date="2020-03-09T10:06:00Z">
        <w:r w:rsidRPr="005C5912" w:rsidDel="00712C26">
          <w:delText xml:space="preserve">operated </w:delText>
        </w:r>
      </w:del>
      <w:ins w:id="67" w:author="Daniel King" w:date="2020-03-09T10:06:00Z">
        <w:r w:rsidR="00712C26">
          <w:t xml:space="preserve">managed by </w:t>
        </w:r>
      </w:ins>
      <w:del w:id="68" w:author="Daniel King" w:date="2020-03-09T10:06:00Z">
        <w:r w:rsidRPr="005C5912" w:rsidDel="00712C26">
          <w:delText xml:space="preserve">in technical and </w:delText>
        </w:r>
      </w:del>
      <w:ins w:id="69" w:author="Daniel King" w:date="2020-03-09T10:06:00Z">
        <w:r w:rsidR="00712C26">
          <w:t xml:space="preserve">different technical and </w:t>
        </w:r>
      </w:ins>
      <w:r w:rsidRPr="005C5912">
        <w:t>organizational silos.</w:t>
      </w:r>
    </w:p>
    <w:p w14:paraId="3B58027F" w14:textId="6D08BA53" w:rsidR="00677935" w:rsidRDefault="00677935" w:rsidP="00677935">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w:t>
      </w:r>
      <w:r w:rsidRPr="005C5912">
        <w:lastRenderedPageBreak/>
        <w:t>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rsidR="002706F6">
        <w:t>, or to perform maintenance events</w:t>
      </w:r>
      <w:r w:rsidRPr="005C5912">
        <w:t>).</w:t>
      </w:r>
    </w:p>
    <w:p w14:paraId="3A649263" w14:textId="2C0C2D96" w:rsidR="00677935" w:rsidRPr="005C5912" w:rsidRDefault="00677935" w:rsidP="00677935">
      <w:r w:rsidRPr="005C5912">
        <w:t xml:space="preserve">Fully leveraging these benefits requires </w:t>
      </w:r>
      <w:del w:id="70" w:author="Daniel King" w:date="2020-03-09T10:06:00Z">
        <w:r w:rsidRPr="005C5912" w:rsidDel="00712C26">
          <w:delText xml:space="preserve">an </w:delText>
        </w:r>
      </w:del>
      <w:r w:rsidRPr="005C5912">
        <w:t xml:space="preserve">integration between the management and control of the packet and the optical network. The Abstraction and Control of TE Networks (ACTN) framework </w:t>
      </w:r>
      <w:del w:id="71" w:author="Daniel King" w:date="2020-03-09T10:07:00Z">
        <w:r w:rsidRPr="005C5912" w:rsidDel="00712C26">
          <w:delText xml:space="preserve">defines </w:delText>
        </w:r>
      </w:del>
      <w:ins w:id="72" w:author="Daniel King" w:date="2020-03-09T10:07:00Z">
        <w:r w:rsidR="00712C26">
          <w:t>outlines</w:t>
        </w:r>
        <w:r w:rsidR="00712C26" w:rsidRPr="005C5912">
          <w:t xml:space="preserve"> </w:t>
        </w:r>
        <w:r w:rsidR="00712C26">
          <w:t xml:space="preserve">the </w:t>
        </w:r>
      </w:ins>
      <w:r w:rsidRPr="005C5912">
        <w:t>function</w:t>
      </w:r>
      <w:ins w:id="73" w:author="Daniel King" w:date="2020-03-09T10:07:00Z">
        <w:r w:rsidR="00712C26">
          <w:t xml:space="preserve">al components </w:t>
        </w:r>
      </w:ins>
      <w:del w:id="74" w:author="Daniel King" w:date="2020-03-09T10:07:00Z">
        <w:r w:rsidRPr="005C5912" w:rsidDel="00712C26">
          <w:delText xml:space="preserve">s </w:delText>
        </w:r>
      </w:del>
      <w:r w:rsidRPr="005C5912">
        <w:t>and interfaces between a Multi-Domain Service Coordinator (MDSC) and Provisioning Network Controllers (PNCs) that can be used for coordinating the packet and optical layers.</w:t>
      </w:r>
    </w:p>
    <w:p w14:paraId="5169AA01" w14:textId="5210443A" w:rsidR="002706F6" w:rsidRDefault="00677935" w:rsidP="00520B13">
      <w:pPr>
        <w:rPr>
          <w:ins w:id="75" w:author="Daniel King" w:date="2020-03-09T10:39:00Z"/>
        </w:rPr>
      </w:pPr>
      <w:r w:rsidRPr="005C5912">
        <w:t xml:space="preserve">In this document, </w:t>
      </w:r>
      <w:del w:id="76" w:author="Daniel King" w:date="2020-03-09T10:38:00Z">
        <w:r w:rsidRPr="005C5912" w:rsidDel="00520B13">
          <w:delText xml:space="preserve">key </w:delText>
        </w:r>
      </w:del>
      <w:ins w:id="77" w:author="Daniel King" w:date="2020-03-09T10:38:00Z">
        <w:r w:rsidR="00520B13">
          <w:t>critical</w:t>
        </w:r>
        <w:r w:rsidR="00520B13" w:rsidRPr="005C5912">
          <w:t xml:space="preserve"> </w:t>
        </w:r>
      </w:ins>
      <w:r w:rsidRPr="005C5912">
        <w:t>use cases for Packet Optical Integration (POI) are described</w:t>
      </w:r>
      <w:del w:id="78" w:author="Daniel King" w:date="2020-03-09T10:08:00Z">
        <w:r w:rsidRPr="005C5912" w:rsidDel="00712C26">
          <w:delText xml:space="preserve"> both from the point of view of the optical and the packet layer</w:delText>
        </w:r>
      </w:del>
      <w:r w:rsidRPr="005C5912">
        <w:t xml:space="preserve">. </w:t>
      </w:r>
      <w:del w:id="79" w:author="Daniel King" w:date="2020-03-09T10:10:00Z">
        <w:r w:rsidRPr="005C5912" w:rsidDel="00712C26">
          <w:delText>The objective is to</w:delText>
        </w:r>
      </w:del>
      <w:ins w:id="80" w:author="Daniel King" w:date="2020-03-09T10:10:00Z">
        <w:r w:rsidR="00712C26">
          <w:t>We outline</w:t>
        </w:r>
      </w:ins>
      <w:del w:id="81" w:author="Daniel King" w:date="2020-03-09T10:10:00Z">
        <w:r w:rsidRPr="005C5912" w:rsidDel="00712C26">
          <w:delText xml:space="preserve"> explain</w:delText>
        </w:r>
      </w:del>
      <w:ins w:id="82" w:author="Daniel King" w:date="2020-03-09T10:09:00Z">
        <w:r w:rsidR="00712C26">
          <w:t xml:space="preserve"> how</w:t>
        </w:r>
      </w:ins>
      <w:del w:id="83" w:author="Daniel King" w:date="2020-03-09T10:09:00Z">
        <w:r w:rsidRPr="005C5912" w:rsidDel="00712C26">
          <w:delText xml:space="preserve"> the benefit</w:delText>
        </w:r>
      </w:del>
      <w:r w:rsidRPr="005C5912">
        <w:t xml:space="preserve"> </w:t>
      </w:r>
      <w:ins w:id="84" w:author="Daniel King" w:date="2020-03-09T10:09:00Z">
        <w:r w:rsidR="00712C26">
          <w:t xml:space="preserve">and what </w:t>
        </w:r>
      </w:ins>
      <w:del w:id="85" w:author="Daniel King" w:date="2020-03-09T10:09:00Z">
        <w:r w:rsidRPr="005C5912" w:rsidDel="00712C26">
          <w:delText xml:space="preserve">and the impact for both </w:delText>
        </w:r>
      </w:del>
      <w:ins w:id="86" w:author="Daniel King" w:date="2020-03-09T10:09:00Z">
        <w:r w:rsidR="00712C26">
          <w:t xml:space="preserve">is required for </w:t>
        </w:r>
      </w:ins>
      <w:r w:rsidRPr="005C5912">
        <w:t>the packet and the optical layer</w:t>
      </w:r>
      <w:del w:id="87" w:author="Daniel King" w:date="2020-03-09T10:09:00Z">
        <w:r w:rsidRPr="005C5912" w:rsidDel="00712C26">
          <w:delText>,</w:delText>
        </w:r>
      </w:del>
      <w:r w:rsidRPr="005C5912">
        <w:t xml:space="preserve"> </w:t>
      </w:r>
      <w:ins w:id="88" w:author="Daniel King" w:date="2020-03-09T10:09:00Z">
        <w:r w:rsidR="00712C26">
          <w:t>to interact to set</w:t>
        </w:r>
      </w:ins>
      <w:ins w:id="89" w:author="Daniel King" w:date="2020-03-09T10:43:00Z">
        <w:r w:rsidR="00520B13">
          <w:t xml:space="preserve"> </w:t>
        </w:r>
      </w:ins>
      <w:ins w:id="90" w:author="Daniel King" w:date="2020-03-09T10:09:00Z">
        <w:r w:rsidR="00712C26">
          <w:t>up and operate services</w:t>
        </w:r>
      </w:ins>
      <w:del w:id="91" w:author="Daniel King" w:date="2020-03-09T10:09:00Z">
        <w:r w:rsidRPr="005C5912" w:rsidDel="00712C26">
          <w:delText xml:space="preserve">and to identify the required interaction between </w:delText>
        </w:r>
      </w:del>
      <w:del w:id="92" w:author="Daniel King" w:date="2020-03-09T10:08:00Z">
        <w:r w:rsidRPr="005C5912" w:rsidDel="00712C26">
          <w:delText xml:space="preserve">both </w:delText>
        </w:r>
      </w:del>
      <w:del w:id="93" w:author="Daniel King" w:date="2020-03-09T10:09:00Z">
        <w:r w:rsidRPr="005C5912" w:rsidDel="00712C26">
          <w:delText>layers</w:delText>
        </w:r>
      </w:del>
      <w:r w:rsidRPr="005C5912">
        <w:t>.</w:t>
      </w:r>
      <w:ins w:id="94" w:author="Daniel King" w:date="2020-03-09T10:10:00Z">
        <w:r w:rsidR="00712C26">
          <w:t xml:space="preserve"> </w:t>
        </w:r>
      </w:ins>
      <w:del w:id="95" w:author="Daniel King" w:date="2020-03-09T10:10:00Z">
        <w:r w:rsidRPr="005C5912" w:rsidDel="00712C26">
          <w:delText xml:space="preserve"> </w:delText>
        </w:r>
      </w:del>
      <w:del w:id="96" w:author="Daniel King" w:date="2020-03-09T10:11:00Z">
        <w:r w:rsidR="002706F6" w:rsidRPr="002706F6" w:rsidDel="00712C26">
          <w:delText>Precise</w:delText>
        </w:r>
        <w:r w:rsidR="002706F6" w:rsidRPr="005C5912" w:rsidDel="00712C26">
          <w:delText xml:space="preserve"> </w:delText>
        </w:r>
        <w:r w:rsidRPr="005C5912" w:rsidDel="00712C26">
          <w:delText xml:space="preserve">definitions of use cases can help with achieving a common understanding across different disciplines. </w:delText>
        </w:r>
      </w:del>
      <w:del w:id="97" w:author="Daniel King" w:date="2020-03-09T10:39:00Z">
        <w:r w:rsidRPr="005C5912" w:rsidDel="00520B13">
          <w:delText xml:space="preserve">The </w:delText>
        </w:r>
      </w:del>
      <w:del w:id="98" w:author="Daniel King" w:date="2020-03-09T10:11:00Z">
        <w:r w:rsidRPr="005C5912" w:rsidDel="00712C26">
          <w:delText xml:space="preserve">focus of the use </w:delText>
        </w:r>
      </w:del>
      <w:del w:id="99" w:author="Daniel King" w:date="2020-03-09T10:39:00Z">
        <w:r w:rsidRPr="005C5912" w:rsidDel="00520B13">
          <w:delText xml:space="preserve">cases </w:delText>
        </w:r>
      </w:del>
      <w:del w:id="100" w:author="Daniel King" w:date="2020-03-09T10:11:00Z">
        <w:r w:rsidRPr="005C5912" w:rsidDel="00712C26">
          <w:delText xml:space="preserve">are </w:delText>
        </w:r>
      </w:del>
      <w:ins w:id="101" w:author="Daniel King" w:date="2020-03-09T10:39:00Z">
        <w:r w:rsidR="00520B13">
          <w:t>T</w:t>
        </w:r>
      </w:ins>
      <w:ins w:id="102" w:author="Daniel King" w:date="2020-03-09T10:11:00Z">
        <w:r w:rsidR="00712C26">
          <w:t>he</w:t>
        </w:r>
        <w:r w:rsidR="00712C26" w:rsidRPr="005C5912">
          <w:t xml:space="preserve"> </w:t>
        </w:r>
      </w:ins>
      <w:r w:rsidRPr="005C5912">
        <w:t xml:space="preserve">IP networks </w:t>
      </w:r>
      <w:ins w:id="103" w:author="Daniel King" w:date="2020-03-09T10:11:00Z">
        <w:r w:rsidR="00712C26">
          <w:t xml:space="preserve">are </w:t>
        </w:r>
      </w:ins>
      <w:r w:rsidRPr="005C5912">
        <w:t xml:space="preserve">operated as </w:t>
      </w:r>
      <w:ins w:id="104" w:author="Daniel King" w:date="2020-03-09T10:11:00Z">
        <w:r w:rsidR="00712C26">
          <w:t xml:space="preserve">a </w:t>
        </w:r>
      </w:ins>
      <w:r w:rsidRPr="005C5912">
        <w:t xml:space="preserve">client of optical </w:t>
      </w:r>
      <w:del w:id="105" w:author="Daniel King" w:date="2020-03-09T10:11:00Z">
        <w:r w:rsidRPr="005C5912" w:rsidDel="00712C26">
          <w:delText xml:space="preserve">DWDM </w:delText>
        </w:r>
      </w:del>
      <w:r w:rsidRPr="005C5912">
        <w:t xml:space="preserve">networks. The use cases are ordered by increasing </w:t>
      </w:r>
      <w:ins w:id="106" w:author="Daniel King" w:date="2020-03-09T10:43:00Z">
        <w:r w:rsidR="00520B13">
          <w:t xml:space="preserve">the </w:t>
        </w:r>
      </w:ins>
      <w:r w:rsidRPr="005C5912">
        <w:t>level of integration and complexity. For each multi-layer use case, the document analyzes how to use the interfaces and data models of the ACTN architecture.</w:t>
      </w:r>
    </w:p>
    <w:p w14:paraId="14C35900" w14:textId="759E84A4" w:rsidR="00520B13" w:rsidDel="00520B13" w:rsidRDefault="00520B13" w:rsidP="00520B13">
      <w:pPr>
        <w:rPr>
          <w:del w:id="107" w:author="Daniel King" w:date="2020-03-09T10:39:00Z"/>
        </w:rPr>
      </w:pPr>
    </w:p>
    <w:p w14:paraId="34E57D88" w14:textId="3AFC62C3" w:rsidR="00C845E5" w:rsidRDefault="00520B13" w:rsidP="00C845E5">
      <w:ins w:id="108" w:author="Daniel King" w:date="2020-03-09T10:42:00Z">
        <w:r>
          <w:t xml:space="preserve">The document also captures the current </w:t>
        </w:r>
      </w:ins>
      <w:ins w:id="109" w:author="Daniel King" w:date="2020-03-09T10:43:00Z">
        <w:r>
          <w:t xml:space="preserve">issues with ACTN and POI deployment. By </w:t>
        </w:r>
      </w:ins>
      <w:del w:id="110" w:author="Daniel King" w:date="2020-03-09T10:39:00Z">
        <w:r w:rsidR="00C845E5" w:rsidDel="00520B13">
          <w:delText>U</w:delText>
        </w:r>
      </w:del>
      <w:ins w:id="111" w:author="Daniel King" w:date="2020-03-09T10:39:00Z">
        <w:r>
          <w:t>u</w:t>
        </w:r>
      </w:ins>
      <w:r w:rsidR="00C845E5">
        <w:t xml:space="preserve">nderstanding the level of standardization and </w:t>
      </w:r>
      <w:del w:id="112" w:author="Daniel King" w:date="2020-03-09T10:40:00Z">
        <w:r w:rsidR="00C845E5" w:rsidDel="00520B13">
          <w:delText xml:space="preserve">the </w:delText>
        </w:r>
      </w:del>
      <w:ins w:id="113" w:author="Daniel King" w:date="2020-03-09T10:40:00Z">
        <w:r>
          <w:t xml:space="preserve">potential </w:t>
        </w:r>
      </w:ins>
      <w:r w:rsidR="00C845E5">
        <w:t>gaps</w:t>
      </w:r>
      <w:ins w:id="114" w:author="Daniel King" w:date="2020-03-09T10:43:00Z">
        <w:r>
          <w:t>,</w:t>
        </w:r>
      </w:ins>
      <w:r w:rsidR="00C845E5">
        <w:t xml:space="preserve"> </w:t>
      </w:r>
      <w:ins w:id="115" w:author="Daniel King" w:date="2020-03-09T10:43:00Z">
        <w:r>
          <w:t xml:space="preserve">it </w:t>
        </w:r>
      </w:ins>
      <w:r w:rsidR="00C845E5">
        <w:t xml:space="preserve">will help to better assess the feasibility of integration between IP and </w:t>
      </w:r>
      <w:del w:id="116" w:author="Daniel King" w:date="2020-03-09T10:11:00Z">
        <w:r w:rsidR="00C845E5" w:rsidDel="00712C26">
          <w:delText xml:space="preserve">Optical </w:delText>
        </w:r>
      </w:del>
      <w:ins w:id="117" w:author="Daniel King" w:date="2020-03-09T10:11:00Z">
        <w:r w:rsidR="00712C26">
          <w:t xml:space="preserve">optical </w:t>
        </w:r>
      </w:ins>
      <w:r w:rsidR="00C845E5">
        <w:t xml:space="preserve">DWDM domain, in an end-to-end multi-vendor </w:t>
      </w:r>
      <w:del w:id="118" w:author="Daniel King" w:date="2020-03-09T10:39:00Z">
        <w:r w:rsidR="00C845E5" w:rsidDel="00520B13">
          <w:delText>service provisioning perspective</w:delText>
        </w:r>
      </w:del>
      <w:ins w:id="119" w:author="Daniel King" w:date="2020-03-09T10:39:00Z">
        <w:r>
          <w:t>network</w:t>
        </w:r>
      </w:ins>
      <w:r w:rsidR="00C845E5">
        <w:t>.</w:t>
      </w:r>
    </w:p>
    <w:p w14:paraId="54E34FE3" w14:textId="77777777" w:rsidR="00A7014C" w:rsidRPr="005254EF" w:rsidRDefault="00A7014C" w:rsidP="00237595">
      <w:pPr>
        <w:pStyle w:val="Heading1"/>
      </w:pPr>
      <w:bookmarkStart w:id="120" w:name="_Toc23423588"/>
      <w:r w:rsidRPr="005254EF">
        <w:t>Reference Scenario</w:t>
      </w:r>
      <w:bookmarkEnd w:id="120"/>
    </w:p>
    <w:p w14:paraId="2F7CA8C2" w14:textId="64780EEE" w:rsidR="00135066" w:rsidDel="00520B13" w:rsidRDefault="00A7014C" w:rsidP="00A7014C">
      <w:pPr>
        <w:rPr>
          <w:del w:id="121" w:author="Daniel King" w:date="2020-03-09T10:41:00Z"/>
        </w:rPr>
      </w:pPr>
      <w:r>
        <w:t xml:space="preserve">This document </w:t>
      </w:r>
      <w:del w:id="122" w:author="Daniel King" w:date="2020-03-09T10:40:00Z">
        <w:r w:rsidDel="00520B13">
          <w:delText>is considering a</w:delText>
        </w:r>
      </w:del>
      <w:ins w:id="123" w:author="Daniel King" w:date="2020-03-09T10:40:00Z">
        <w:r w:rsidR="00520B13">
          <w:t>uses “Refer</w:t>
        </w:r>
      </w:ins>
      <w:ins w:id="124" w:author="Daniel King" w:date="2020-03-09T10:41:00Z">
        <w:r w:rsidR="00520B13">
          <w:t>e</w:t>
        </w:r>
      </w:ins>
      <w:ins w:id="125" w:author="Daniel King" w:date="2020-03-09T10:40:00Z">
        <w:r w:rsidR="00520B13">
          <w:t>nce Scenario</w:t>
        </w:r>
      </w:ins>
      <w:ins w:id="126" w:author="Daniel King" w:date="2020-03-09T10:41:00Z">
        <w:r w:rsidR="00520B13">
          <w:t xml:space="preserve"> 1</w:t>
        </w:r>
      </w:ins>
      <w:ins w:id="127" w:author="Daniel King" w:date="2020-03-09T10:40:00Z">
        <w:r w:rsidR="00520B13">
          <w:t>”</w:t>
        </w:r>
      </w:ins>
      <w:r>
        <w:t xml:space="preserve"> </w:t>
      </w:r>
      <w:del w:id="128" w:author="Daniel King" w:date="2020-03-09T10:41:00Z">
        <w:r w:rsidDel="00520B13">
          <w:delText xml:space="preserve">network scenario </w:delText>
        </w:r>
      </w:del>
      <w:r>
        <w:t>with multiple Optical domains and multiple Packet domains.</w:t>
      </w:r>
      <w:ins w:id="129" w:author="Daniel King" w:date="2020-03-09T10:41:00Z">
        <w:r w:rsidR="00520B13">
          <w:t xml:space="preserve"> The following </w:t>
        </w:r>
      </w:ins>
    </w:p>
    <w:p w14:paraId="5C62E687" w14:textId="77777777" w:rsidR="00A7014C" w:rsidRDefault="006F25F5" w:rsidP="00A7014C">
      <w:r>
        <w:fldChar w:fldCharType="begin"/>
      </w:r>
      <w:r>
        <w:instrText xml:space="preserve"> REF _Ref5722602 \r \h </w:instrText>
      </w:r>
      <w:r>
        <w:fldChar w:fldCharType="separate"/>
      </w:r>
      <w:r w:rsidR="00C57C99">
        <w:t>Figure 1</w:t>
      </w:r>
      <w:r>
        <w:fldChar w:fldCharType="end"/>
      </w:r>
      <w:r w:rsidR="00A7014C">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  | O-PNC 2 | | P-PNC 2 |</w:t>
      </w:r>
    </w:p>
    <w:p w14:paraId="795269ED" w14:textId="77777777" w:rsidR="008C6AAA" w:rsidRPr="00277FAA" w:rsidRDefault="008C6AAA" w:rsidP="008C6AAA">
      <w:pPr>
        <w:pStyle w:val="RFCFigure"/>
        <w:rPr>
          <w:rPrChange w:id="130" w:author="Italo Busi" w:date="2020-01-25T12:31:00Z">
            <w:rPr>
              <w:lang w:val="it-IT"/>
            </w:rPr>
          </w:rPrChange>
        </w:rPr>
      </w:pPr>
      <w:r w:rsidRPr="00E5780C">
        <w:t xml:space="preserve">          </w:t>
      </w:r>
      <w:r w:rsidRPr="00277FAA">
        <w:rPr>
          <w:rPrChange w:id="131" w:author="Italo Busi" w:date="2020-01-25T12:31:00Z">
            <w:rPr>
              <w:lang w:val="it-IT"/>
            </w:rPr>
          </w:rPrChange>
        </w:rPr>
        <w:t>+----+----+ +----+----+  +----+----+ +----+----+</w:t>
      </w:r>
    </w:p>
    <w:p w14:paraId="69B6A3AE" w14:textId="77777777" w:rsidR="008C6AAA" w:rsidRPr="00277FAA" w:rsidRDefault="008C6AAA" w:rsidP="008C6AAA">
      <w:pPr>
        <w:pStyle w:val="RFCFigure"/>
        <w:rPr>
          <w:rPrChange w:id="132" w:author="Italo Busi" w:date="2020-01-25T12:31:00Z">
            <w:rPr>
              <w:lang w:val="it-IT"/>
            </w:rPr>
          </w:rPrChange>
        </w:rPr>
      </w:pPr>
      <w:r w:rsidRPr="00277FAA">
        <w:rPr>
          <w:rPrChange w:id="133" w:author="Italo Busi" w:date="2020-01-25T12:31:00Z">
            <w:rPr>
              <w:lang w:val="it-IT"/>
            </w:rPr>
          </w:rPrChange>
        </w:rPr>
        <w:t xml:space="preserve">               |           |            |           |</w:t>
      </w:r>
    </w:p>
    <w:p w14:paraId="1EB22A59" w14:textId="77777777" w:rsidR="008C6AAA" w:rsidRPr="00277FAA" w:rsidRDefault="008C6AAA" w:rsidP="008C6AAA">
      <w:pPr>
        <w:pStyle w:val="RFCFigure"/>
        <w:rPr>
          <w:rPrChange w:id="134" w:author="Italo Busi" w:date="2020-01-25T12:31:00Z">
            <w:rPr>
              <w:lang w:val="it-IT"/>
            </w:rPr>
          </w:rPrChange>
        </w:rPr>
      </w:pPr>
      <w:r w:rsidRPr="00277FAA">
        <w:rPr>
          <w:rPrChange w:id="135" w:author="Italo Busi" w:date="2020-01-25T12:31:00Z">
            <w:rPr>
              <w:lang w:val="it-IT"/>
            </w:rPr>
          </w:rPrChange>
        </w:rPr>
        <w:t xml:space="preserve">               |           \            /           |</w:t>
      </w:r>
    </w:p>
    <w:p w14:paraId="340F4D88" w14:textId="77777777" w:rsidR="008C6AAA" w:rsidRPr="00277FAA" w:rsidRDefault="008C6AAA" w:rsidP="008C6AAA">
      <w:pPr>
        <w:pStyle w:val="RFCFigure"/>
        <w:rPr>
          <w:rPrChange w:id="136" w:author="Italo Busi" w:date="2020-01-25T12:31:00Z">
            <w:rPr>
              <w:lang w:val="it-IT"/>
            </w:rPr>
          </w:rPrChange>
        </w:rPr>
      </w:pPr>
      <w:r w:rsidRPr="00277FAA">
        <w:rPr>
          <w:rPrChange w:id="137" w:author="Italo Busi" w:date="2020-01-25T12:31:00Z">
            <w:rPr>
              <w:lang w:val="it-IT"/>
            </w:rPr>
          </w:rPrChange>
        </w:rPr>
        <w:t xml:space="preserve">     +-------------------+  \          /  +-------------------+</w:t>
      </w:r>
    </w:p>
    <w:p w14:paraId="4A1E32E5" w14:textId="77777777" w:rsidR="008C6AAA" w:rsidRPr="00277FAA" w:rsidRDefault="008C6AAA" w:rsidP="008C6AAA">
      <w:pPr>
        <w:pStyle w:val="RFCFigure"/>
        <w:rPr>
          <w:rPrChange w:id="138" w:author="Italo Busi" w:date="2020-01-25T12:31:00Z">
            <w:rPr>
              <w:lang w:val="it-IT"/>
            </w:rPr>
          </w:rPrChange>
        </w:rPr>
      </w:pPr>
      <w:r w:rsidRPr="00277FAA">
        <w:rPr>
          <w:rPrChange w:id="139" w:author="Italo Busi" w:date="2020-01-25T12:31:00Z">
            <w:rPr>
              <w:lang w:val="it-IT"/>
            </w:rPr>
          </w:rPrChange>
        </w:rPr>
        <w:t>CE  /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277FAA" w:rsidRDefault="008C6AAA" w:rsidP="008C6AAA">
      <w:pPr>
        <w:pStyle w:val="RFCFigure"/>
        <w:rPr>
          <w:lang w:val="it-IT"/>
          <w:rPrChange w:id="140" w:author="Italo Busi" w:date="2020-01-25T12:31:00Z">
            <w:rPr/>
          </w:rPrChange>
        </w:rPr>
      </w:pPr>
      <w:r w:rsidRPr="006B2FA6">
        <w:rPr>
          <w:lang w:val="it-IT"/>
        </w:rPr>
        <w:t xml:space="preserve">   </w:t>
      </w:r>
      <w:r w:rsidRPr="00277FAA">
        <w:rPr>
          <w:lang w:val="it-IT"/>
          <w:rPrChange w:id="141" w:author="Italo Busi" w:date="2020-01-25T12:31:00Z">
            <w:rPr/>
          </w:rPrChange>
        </w:rPr>
        <w:t>\   :               :   / |       |  \   :               :   /</w:t>
      </w:r>
    </w:p>
    <w:p w14:paraId="2A24D52F" w14:textId="77777777" w:rsidR="008C6AAA" w:rsidRPr="00277FAA" w:rsidRDefault="008C6AAA" w:rsidP="008C6AAA">
      <w:pPr>
        <w:pStyle w:val="RFCFigure"/>
        <w:rPr>
          <w:lang w:val="it-IT"/>
          <w:rPrChange w:id="142" w:author="Italo Busi" w:date="2020-01-25T12:31:00Z">
            <w:rPr/>
          </w:rPrChange>
        </w:rPr>
      </w:pPr>
      <w:r w:rsidRPr="00277FAA">
        <w:rPr>
          <w:lang w:val="it-IT"/>
          <w:rPrChange w:id="143" w:author="Italo Busi" w:date="2020-01-25T12:31:00Z">
            <w:rPr/>
          </w:rPrChange>
        </w:rPr>
        <w:t xml:space="preserve">    \  :  AS Domain 1  :  /  |       |   \  :  AS Domain 2  :  /</w:t>
      </w:r>
    </w:p>
    <w:p w14:paraId="62132A7D" w14:textId="77777777" w:rsidR="008C6AAA" w:rsidRPr="00390C09" w:rsidRDefault="008C6AAA" w:rsidP="008C6AAA">
      <w:pPr>
        <w:pStyle w:val="RFCFigure"/>
        <w:rPr>
          <w:lang w:val="en-GB"/>
        </w:rPr>
      </w:pPr>
      <w:r w:rsidRPr="00277FAA">
        <w:rPr>
          <w:lang w:val="it-IT"/>
          <w:rPrChange w:id="144" w:author="Italo Busi" w:date="2020-01-25T12:31:00Z">
            <w:rPr/>
          </w:rPrChange>
        </w:rPr>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o...............o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18F34BA5" w:rsidR="00A7014C" w:rsidRPr="00995068" w:rsidRDefault="00A7014C" w:rsidP="00995068">
      <w:pPr>
        <w:pStyle w:val="Caption"/>
      </w:pPr>
      <w:bookmarkStart w:id="145" w:name="_Ref5722602"/>
      <w:r w:rsidRPr="00995068">
        <w:t>– Reference Scenario</w:t>
      </w:r>
      <w:bookmarkEnd w:id="145"/>
      <w:ins w:id="146" w:author="Daniel King" w:date="2020-03-09T10:41:00Z">
        <w:r w:rsidR="00520B13">
          <w:t xml:space="preserve"> 1</w:t>
        </w:r>
      </w:ins>
    </w:p>
    <w:p w14:paraId="71B1255D" w14:textId="77777777" w:rsidR="00520B13" w:rsidRDefault="00135066" w:rsidP="00135066">
      <w:pPr>
        <w:rPr>
          <w:ins w:id="147" w:author="Daniel King" w:date="2020-03-09T10:43:00Z"/>
        </w:rPr>
      </w:pPr>
      <w:r>
        <w:t xml:space="preserve">The ACTN architecture, defined in [RFC8453], is used to control this multi-domain network where each </w:t>
      </w:r>
      <w:r w:rsidR="00677935">
        <w:t>Packet PNC (</w:t>
      </w:r>
      <w:r>
        <w:t>P-PNC</w:t>
      </w:r>
      <w:r w:rsidR="00677935">
        <w:t>)</w:t>
      </w:r>
      <w:r>
        <w:t xml:space="preserve"> is responsible </w:t>
      </w:r>
      <w:r w:rsidR="000D4AD0">
        <w:t>for controlling</w:t>
      </w:r>
      <w:r>
        <w:t xml:space="preserve"> its IP domain (AS)</w:t>
      </w:r>
      <w:r w:rsidR="000D4AD0">
        <w:t>,</w:t>
      </w:r>
      <w:r>
        <w:t xml:space="preserve"> and each </w:t>
      </w:r>
      <w:r w:rsidR="00677935">
        <w:t>Optical PNC (</w:t>
      </w:r>
      <w:r>
        <w:t>O-PNC</w:t>
      </w:r>
      <w:r w:rsidR="00677935">
        <w:t>)</w:t>
      </w:r>
      <w:r>
        <w:t xml:space="preserve"> is responsible </w:t>
      </w:r>
      <w:r w:rsidR="000D4AD0">
        <w:t>for controlling</w:t>
      </w:r>
      <w:r>
        <w:t xml:space="preserve"> its Optical Domain. </w:t>
      </w:r>
    </w:p>
    <w:p w14:paraId="5FEE1DBF" w14:textId="77777777" w:rsidR="00520B13" w:rsidRDefault="00135066" w:rsidP="00135066">
      <w:pPr>
        <w:rPr>
          <w:ins w:id="148" w:author="Daniel King" w:date="2020-03-09T10:44:00Z"/>
        </w:rPr>
      </w:pPr>
      <w:r>
        <w:t xml:space="preserve">The MDSC is responsible </w:t>
      </w:r>
      <w:r w:rsidR="000D4AD0">
        <w:t>for coordinating</w:t>
      </w:r>
      <w:r>
        <w:t xml:space="preserve"> the whole multi</w:t>
      </w:r>
      <w:r>
        <w:noBreakHyphen/>
        <w:t>domain multi</w:t>
      </w:r>
      <w:r>
        <w:noBreakHyphen/>
        <w:t>layer (Packet and Optical) network.</w:t>
      </w:r>
      <w:r w:rsidR="00D6521B">
        <w:t xml:space="preserve"> </w:t>
      </w:r>
      <w:r w:rsidR="006212DB">
        <w:t xml:space="preserve">A specific standard interface (MPI) permits MDSC to interact with the different Provisioning Network Controller (O/P-PNCs). </w:t>
      </w:r>
    </w:p>
    <w:p w14:paraId="684A53F0" w14:textId="25238D3D" w:rsidR="00135066" w:rsidRDefault="006212DB" w:rsidP="0013506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44ED780" w14:textId="2D1BA159" w:rsidR="00441FD4" w:rsidRDefault="00441FD4" w:rsidP="00135066">
      <w:r>
        <w:lastRenderedPageBreak/>
        <w:t xml:space="preserve">The MDSC in </w:t>
      </w:r>
      <w:r>
        <w:fldChar w:fldCharType="begin"/>
      </w:r>
      <w:r>
        <w:instrText xml:space="preserve"> REF _Ref5722602 \r \h </w:instrText>
      </w:r>
      <w:r>
        <w:fldChar w:fldCharType="separate"/>
      </w:r>
      <w:r w:rsidR="00C57C99">
        <w:t>Figure 1</w:t>
      </w:r>
      <w:r>
        <w:fldChar w:fldCharType="end"/>
      </w:r>
      <w:r>
        <w:t xml:space="preserve"> is responsible for multi-domain and multi-layer coordination across</w:t>
      </w:r>
      <w:del w:id="149" w:author="Daniel King" w:date="2020-03-09T10:44:00Z">
        <w:r w:rsidDel="00520B13">
          <w:delText>o</w:delText>
        </w:r>
      </w:del>
      <w:r>
        <w:t xml:space="preserve"> multiple Packet and Optical domains</w:t>
      </w:r>
      <w:r w:rsidR="004360E7">
        <w:t>,</w:t>
      </w:r>
      <w:r>
        <w:t xml:space="preserve"> as well as to </w:t>
      </w:r>
      <w:r w:rsidR="004360E7">
        <w:t>provide</w:t>
      </w:r>
      <w:r>
        <w:t xml:space="preserve"> IP services to </w:t>
      </w:r>
      <w:r w:rsidR="004360E7">
        <w:t>different</w:t>
      </w:r>
      <w:r>
        <w:t xml:space="preserve"> CNC</w:t>
      </w:r>
      <w:r w:rsidR="004360E7">
        <w:t>s</w:t>
      </w:r>
      <w:r>
        <w:t xml:space="preserve"> at its </w:t>
      </w:r>
      <w:r w:rsidR="004360E7">
        <w:t>CMI</w:t>
      </w:r>
      <w:r>
        <w:t xml:space="preserve">s </w:t>
      </w:r>
      <w:ins w:id="150" w:author="Daniel King" w:date="2020-03-09T10:44:00Z">
        <w:r w:rsidR="00520B13">
          <w:t xml:space="preserve">using YANG-based service models </w:t>
        </w:r>
      </w:ins>
      <w:r>
        <w:t xml:space="preserve">(e.g., </w:t>
      </w:r>
      <w:r w:rsidR="004360E7">
        <w:t xml:space="preserve">using </w:t>
      </w:r>
      <w:commentRangeStart w:id="151"/>
      <w:r>
        <w:t>L2SM, L3SM</w:t>
      </w:r>
      <w:commentRangeEnd w:id="151"/>
      <w:r w:rsidR="00520B13">
        <w:rPr>
          <w:rStyle w:val="CommentReference"/>
        </w:rPr>
        <w:commentReference w:id="151"/>
      </w:r>
      <w:r>
        <w:t>).</w:t>
      </w:r>
    </w:p>
    <w:p w14:paraId="3CE76966" w14:textId="763EDA6C" w:rsidR="00441FD4" w:rsidRDefault="00441FD4" w:rsidP="004360E7">
      <w:r>
        <w:t xml:space="preserve">The </w:t>
      </w:r>
      <w:r w:rsidR="004360E7">
        <w:t xml:space="preserve">multi-domain coordination mechanisms for the IP tunnels supporting these IP services are outside the scope of this document and </w:t>
      </w:r>
      <w:ins w:id="152" w:author="Daniel King" w:date="2020-03-09T10:45:00Z">
        <w:r w:rsidR="00520B13">
          <w:t xml:space="preserve">but are </w:t>
        </w:r>
      </w:ins>
      <w:r w:rsidR="004360E7">
        <w:t xml:space="preserve">described in </w:t>
      </w:r>
      <w:r>
        <w:t xml:space="preserve">[ACTN-VPN]. In some cases, the MDSC could </w:t>
      </w:r>
      <w:r w:rsidR="004360E7">
        <w:t xml:space="preserve">also </w:t>
      </w:r>
      <w:r>
        <w:t xml:space="preserve">rely on </w:t>
      </w:r>
      <w:r w:rsidR="004360E7">
        <w:t xml:space="preserve">the </w:t>
      </w:r>
      <w:r>
        <w:t xml:space="preserve">multi-layer </w:t>
      </w:r>
      <w:del w:id="153" w:author="Daniel King" w:date="2020-03-09T10:45:00Z">
        <w:r w:rsidDel="00520B13">
          <w:delText xml:space="preserve">Packet Optical </w:delText>
        </w:r>
        <w:r w:rsidR="004360E7" w:rsidDel="00520B13">
          <w:delText>I</w:delText>
        </w:r>
        <w:r w:rsidDel="00520B13">
          <w:delText>ntegratio</w:delText>
        </w:r>
      </w:del>
      <w:ins w:id="154" w:author="Daniel King" w:date="2020-03-09T10:45:00Z">
        <w:r w:rsidR="00520B13">
          <w:t>POI</w:t>
        </w:r>
      </w:ins>
      <w:del w:id="155" w:author="Daniel King" w:date="2020-03-09T10:45:00Z">
        <w:r w:rsidDel="00520B13">
          <w:delText>n</w:delText>
        </w:r>
      </w:del>
      <w:r>
        <w:t xml:space="preserve"> </w:t>
      </w:r>
      <w:r w:rsidR="004360E7">
        <w:t xml:space="preserve">mechanisms, described in this draft, </w:t>
      </w:r>
      <w:r>
        <w:t xml:space="preserve">to </w:t>
      </w:r>
      <w:r w:rsidR="004360E7">
        <w:t>support multi</w:t>
      </w:r>
      <w:r w:rsidR="004360E7">
        <w:noBreakHyphen/>
        <w:t>layer optimizations for these IP services and tunnels</w:t>
      </w:r>
      <w:r>
        <w:t>.</w:t>
      </w:r>
    </w:p>
    <w:p w14:paraId="06831E9E" w14:textId="4F0FD56B" w:rsidR="006F25F5" w:rsidRDefault="006F25F5" w:rsidP="006F25F5">
      <w:r>
        <w:t xml:space="preserve">In </w:t>
      </w:r>
      <w:r w:rsidR="00B9087D">
        <w:t xml:space="preserve">the </w:t>
      </w:r>
      <w:r w:rsidR="00DF6FA9">
        <w:t xml:space="preserve">network </w:t>
      </w:r>
      <w:r>
        <w:t xml:space="preserve">scenario </w:t>
      </w:r>
      <w:r w:rsidR="00B9087D">
        <w:t xml:space="preserve">of </w:t>
      </w:r>
      <w:r w:rsidR="00B9087D">
        <w:fldChar w:fldCharType="begin"/>
      </w:r>
      <w:r w:rsidR="00B9087D">
        <w:instrText xml:space="preserve"> REF _Ref5722602 \r \h </w:instrText>
      </w:r>
      <w:r w:rsidR="00B9087D">
        <w:fldChar w:fldCharType="separate"/>
      </w:r>
      <w:r w:rsidR="00C57C99">
        <w:t>Figure 1</w:t>
      </w:r>
      <w:r w:rsidR="00B9087D">
        <w:fldChar w:fldCharType="end"/>
      </w:r>
      <w:r w:rsidR="00B9087D">
        <w:t xml:space="preserve">, </w:t>
      </w:r>
      <w:r>
        <w:t>it is assumed that:</w:t>
      </w:r>
    </w:p>
    <w:p w14:paraId="6F3A539C" w14:textId="0443CACF" w:rsidR="00FC505F" w:rsidRDefault="00FC505F" w:rsidP="00FC505F">
      <w:pPr>
        <w:pStyle w:val="RFCListBullet"/>
      </w:pPr>
      <w:r>
        <w:t>The domain boundaries between the IP and Optical domains are congruent. In other words, one Optical domain supports connectivity between Routers in one and only one Packet Domain</w:t>
      </w:r>
      <w:ins w:id="156" w:author="Daniel King" w:date="2020-03-09T10:45:00Z">
        <w:r w:rsidR="00520B13">
          <w:t>;</w:t>
        </w:r>
      </w:ins>
      <w:del w:id="157" w:author="Daniel King" w:date="2020-03-09T10:45:00Z">
        <w:r w:rsidDel="00520B13">
          <w:delText>.</w:delText>
        </w:r>
      </w:del>
    </w:p>
    <w:p w14:paraId="2BA67B10" w14:textId="192A758C"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ins w:id="158" w:author="Daniel King" w:date="2020-03-09T10:45:00Z">
        <w:r w:rsidR="00520B13">
          <w:t>;</w:t>
        </w:r>
      </w:ins>
    </w:p>
    <w:p w14:paraId="2CCBE42A" w14:textId="710FAA3C" w:rsidR="00ED66D9" w:rsidRDefault="00ED66D9" w:rsidP="006F25F5">
      <w:pPr>
        <w:pStyle w:val="RFCListBullet"/>
      </w:pPr>
      <w:r>
        <w:t xml:space="preserve">The interfaces between the routers and the </w:t>
      </w:r>
      <w:r w:rsidR="000D4AD0">
        <w:t xml:space="preserve">ROADM’s </w:t>
      </w:r>
      <w:r>
        <w:t>are “Ethernet” physical interfaces</w:t>
      </w:r>
      <w:ins w:id="159" w:author="Daniel King" w:date="2020-03-09T10:45:00Z">
        <w:r w:rsidR="00520B13">
          <w:t>;</w:t>
        </w:r>
      </w:ins>
    </w:p>
    <w:p w14:paraId="24FCE073" w14:textId="3DA079AC" w:rsidR="00440D67" w:rsidRDefault="00440D67" w:rsidP="006F25F5">
      <w:pPr>
        <w:pStyle w:val="RFCListBullet"/>
      </w:pPr>
      <w:r>
        <w:t>The interfaces between the ASBR routers are “Ethernet” physical interfaces</w:t>
      </w:r>
      <w:ins w:id="160" w:author="Daniel King" w:date="2020-03-09T10:46:00Z">
        <w:r w:rsidR="00520B13">
          <w:t>.</w:t>
        </w:r>
      </w:ins>
    </w:p>
    <w:p w14:paraId="143B504E" w14:textId="77777777" w:rsidR="006F25F5" w:rsidRPr="006F25F5" w:rsidRDefault="006F25F5" w:rsidP="006F25F5">
      <w:pPr>
        <w:pStyle w:val="Heading2"/>
      </w:pPr>
      <w:bookmarkStart w:id="161" w:name="_Toc23423589"/>
      <w:r w:rsidRPr="006F25F5">
        <w:t xml:space="preserve">Generic </w:t>
      </w:r>
      <w:r w:rsidR="002166E2">
        <w:t>Assumptions</w:t>
      </w:r>
      <w:bookmarkEnd w:id="161"/>
    </w:p>
    <w:p w14:paraId="4284807A" w14:textId="4DFF777A"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w:t>
      </w:r>
      <w:del w:id="162" w:author="Daniel King" w:date="2020-03-09T10:46:00Z">
        <w:r w:rsidRPr="006F25F5" w:rsidDel="00520B13">
          <w:delText xml:space="preserve">Optical </w:delText>
        </w:r>
      </w:del>
      <w:ins w:id="163" w:author="Daniel King" w:date="2020-03-09T10:46:00Z">
        <w:r w:rsidR="00520B13">
          <w:t>o</w:t>
        </w:r>
        <w:r w:rsidR="00520B13" w:rsidRPr="006F25F5">
          <w:t xml:space="preserve">ptical </w:t>
        </w:r>
      </w:ins>
      <w:r w:rsidRPr="006F25F5">
        <w:t xml:space="preserve">or </w:t>
      </w:r>
      <w:del w:id="164" w:author="Daniel King" w:date="2020-03-09T10:46:00Z">
        <w:r w:rsidRPr="006F25F5" w:rsidDel="00520B13">
          <w:delText>Packet</w:delText>
        </w:r>
      </w:del>
      <w:ins w:id="165" w:author="Daniel King" w:date="2020-03-09T10:46:00Z">
        <w:r w:rsidR="00520B13">
          <w:t>p</w:t>
        </w:r>
        <w:r w:rsidR="00520B13" w:rsidRPr="006F25F5">
          <w:t>acket</w:t>
        </w:r>
      </w:ins>
      <w:r w:rsidRPr="006F25F5">
        <w:t xml:space="preserve">)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t>As required in [RFC8040], the "ietf-yang-library"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5C2C6632" w:rsidR="002E36A0" w:rsidRPr="00B53579" w:rsidRDefault="002E36A0" w:rsidP="00237595">
      <w:pPr>
        <w:pStyle w:val="Heading1"/>
      </w:pPr>
      <w:bookmarkStart w:id="166" w:name="_Ref11235178"/>
      <w:bookmarkStart w:id="167" w:name="_Toc23423590"/>
      <w:del w:id="168" w:author="Italo Busi" w:date="2020-03-04T16:54:00Z">
        <w:r w:rsidRPr="00B53579" w:rsidDel="007673E1">
          <w:lastRenderedPageBreak/>
          <w:delText xml:space="preserve">Scenario 1 - </w:delText>
        </w:r>
      </w:del>
      <w:bookmarkEnd w:id="166"/>
      <w:r w:rsidR="005268A1" w:rsidRPr="00B53579">
        <w:t>Multi-Layer Topology</w:t>
      </w:r>
      <w:r w:rsidR="00B53579" w:rsidRPr="00B53579">
        <w:t xml:space="preserve"> C</w:t>
      </w:r>
      <w:r w:rsidR="00B53579">
        <w:rPr>
          <w:lang w:val="it-IT"/>
        </w:rPr>
        <w:t>oordination</w:t>
      </w:r>
      <w:bookmarkEnd w:id="167"/>
    </w:p>
    <w:p w14:paraId="6676EBAF" w14:textId="5F91EF58"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del w:id="169" w:author="Daniel King" w:date="2020-03-09T10:46:00Z">
        <w:r w:rsidR="00677935" w:rsidRPr="005C5912" w:rsidDel="00520B13">
          <w:delText xml:space="preserve">inter </w:delText>
        </w:r>
      </w:del>
      <w:ins w:id="170" w:author="Daniel King" w:date="2020-03-09T10:46:00Z">
        <w:r w:rsidR="00520B13" w:rsidRPr="005C5912">
          <w:t>inter</w:t>
        </w:r>
        <w:r w:rsidR="00520B13">
          <w:t>-</w:t>
        </w:r>
      </w:ins>
      <w:r w:rsidR="00677935" w:rsidRPr="005C5912">
        <w:t>AS domain links as well as cross-layer</w:t>
      </w:r>
      <w:r w:rsidR="00677935" w:rsidDel="00677935">
        <w:t xml:space="preserve"> </w:t>
      </w:r>
      <w:r>
        <w:t>links.</w:t>
      </w:r>
    </w:p>
    <w:p w14:paraId="7B3C91E1" w14:textId="17245AA0"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r w:rsidR="00677935" w:rsidRPr="005C5912">
        <w:t xml:space="preserve">abstracted </w:t>
      </w:r>
      <w:r>
        <w:t xml:space="preserve">in the sense that some detailed NE information is hidden at the MPI, </w:t>
      </w:r>
      <w:r w:rsidR="00677935" w:rsidRPr="005C5912">
        <w:t xml:space="preserve">and all or some of </w:t>
      </w:r>
      <w:r w:rsidR="002166E2">
        <w:t xml:space="preserve">the NEs and </w:t>
      </w:r>
      <w:r w:rsidR="00677935" w:rsidRPr="005C5912">
        <w:t xml:space="preserve">related </w:t>
      </w:r>
      <w:r w:rsidR="002166E2">
        <w:t xml:space="preserve">physical links are exposed as abstract nodes and </w:t>
      </w:r>
      <w:r w:rsidR="00677935" w:rsidRPr="005C5912">
        <w:t xml:space="preserve">logical (virtual) </w:t>
      </w:r>
      <w:r w:rsidR="002166E2">
        <w:t>links</w:t>
      </w:r>
      <w:r w:rsidR="00677935">
        <w:t xml:space="preserve">, </w:t>
      </w:r>
      <w:r w:rsidR="00677935" w:rsidRPr="005C5912">
        <w:t xml:space="preserve">depending on the level of abstraction the user </w:t>
      </w:r>
      <w:del w:id="171" w:author="Daniel King" w:date="2020-03-09T10:56:00Z">
        <w:r w:rsidR="00677935" w:rsidRPr="005C5912" w:rsidDel="00520B13">
          <w:delText>want</w:delText>
        </w:r>
      </w:del>
      <w:ins w:id="172" w:author="Daniel King" w:date="2020-03-09T10:56:00Z">
        <w:r w:rsidR="00520B13">
          <w:t>requires</w:t>
        </w:r>
      </w:ins>
      <w:r w:rsidR="00677935" w:rsidRPr="005C5912">
        <w:t xml:space="preserve">. This detailed information is </w:t>
      </w:r>
      <w:del w:id="173" w:author="Daniel King" w:date="2020-03-09T10:56:00Z">
        <w:r w:rsidR="00677935" w:rsidRPr="005C5912" w:rsidDel="00520B13">
          <w:delText xml:space="preserve">key </w:delText>
        </w:r>
      </w:del>
      <w:ins w:id="174" w:author="Daniel King" w:date="2020-03-09T10:56:00Z">
        <w:r w:rsidR="00520B13">
          <w:t>vital</w:t>
        </w:r>
        <w:r w:rsidR="00520B13" w:rsidRPr="005C5912">
          <w:t xml:space="preserve"> </w:t>
        </w:r>
      </w:ins>
      <w:r w:rsidR="00677935" w:rsidRPr="005C5912">
        <w:t>to understand both the inter-AS domain links (seen by each controller as UNI interfaces but as I-NNI interfaces by the MDSC) as well as the cross-layer mapping between IP and WDM layer</w:t>
      </w:r>
      <w:r>
        <w:t>.</w:t>
      </w:r>
    </w:p>
    <w:p w14:paraId="5DB567DC" w14:textId="0486401A" w:rsidR="00677935" w:rsidRDefault="002166E2" w:rsidP="002E36A0">
      <w:commentRangeStart w:id="175"/>
      <w:r w:rsidRPr="00C109A9">
        <w:t xml:space="preserve">The MDSC also </w:t>
      </w:r>
      <w:r w:rsidR="00677935" w:rsidRPr="00677935">
        <w:t xml:space="preserve">maintains </w:t>
      </w:r>
      <w:r w:rsidR="002E36A0" w:rsidRPr="00C109A9">
        <w:t xml:space="preserve">an up-to-date network inventory of both IP and WDM layers </w:t>
      </w:r>
      <w:r w:rsidR="00677935" w:rsidRPr="00677935">
        <w:t>through the use of IETF notifications through MPI with the PNCs</w:t>
      </w:r>
      <w:r w:rsidR="002E36A0" w:rsidRPr="00C109A9">
        <w:t>.</w:t>
      </w:r>
      <w:commentRangeEnd w:id="175"/>
      <w:r w:rsidR="00520B13">
        <w:rPr>
          <w:rStyle w:val="CommentReference"/>
        </w:rPr>
        <w:commentReference w:id="175"/>
      </w:r>
    </w:p>
    <w:p w14:paraId="135E5E55" w14:textId="7C016B2A" w:rsidR="00677935" w:rsidRDefault="00677935" w:rsidP="002E36A0">
      <w:r w:rsidRPr="00677935">
        <w:t>For the cross-layer links</w:t>
      </w:r>
      <w:ins w:id="176" w:author="Daniel King" w:date="2020-03-09T10:46:00Z">
        <w:r w:rsidR="00520B13">
          <w:t>,</w:t>
        </w:r>
      </w:ins>
      <w:r w:rsidRPr="00677935">
        <w:t xml:space="preserve"> </w:t>
      </w:r>
      <w:del w:id="177" w:author="Daniel King" w:date="2020-03-09T10:57:00Z">
        <w:r w:rsidRPr="00677935" w:rsidDel="00FC6ADF">
          <w:delText xml:space="preserve">it is </w:delText>
        </w:r>
      </w:del>
      <w:del w:id="178" w:author="Daniel King" w:date="2020-03-09T10:46:00Z">
        <w:r w:rsidRPr="00677935" w:rsidDel="00520B13">
          <w:delText xml:space="preserve">key </w:delText>
        </w:r>
      </w:del>
      <w:del w:id="179" w:author="Daniel King" w:date="2020-03-09T10:57:00Z">
        <w:r w:rsidRPr="00677935" w:rsidDel="00FC6ADF">
          <w:delText>for MDSC</w:delText>
        </w:r>
      </w:del>
      <w:ins w:id="180" w:author="Daniel King" w:date="2020-03-09T10:57:00Z">
        <w:r w:rsidR="00FC6ADF">
          <w:t>the MDSC needs</w:t>
        </w:r>
      </w:ins>
      <w:r w:rsidRPr="00677935">
        <w:t xml:space="preserve"> to be </w:t>
      </w:r>
      <w:del w:id="181" w:author="Daniel King" w:date="2020-03-09T10:57:00Z">
        <w:r w:rsidRPr="00677935" w:rsidDel="00FC6ADF">
          <w:delText xml:space="preserve">able </w:delText>
        </w:r>
      </w:del>
      <w:ins w:id="182" w:author="Daniel King" w:date="2020-03-09T10:57:00Z">
        <w:r w:rsidR="00FC6ADF">
          <w:t xml:space="preserve">capable </w:t>
        </w:r>
      </w:ins>
      <w:del w:id="183" w:author="Daniel King" w:date="2020-03-09T10:57:00Z">
        <w:r w:rsidRPr="00677935" w:rsidDel="00FC6ADF">
          <w:delText xml:space="preserve">to </w:delText>
        </w:r>
      </w:del>
      <w:ins w:id="184" w:author="Daniel King" w:date="2020-03-09T10:57:00Z">
        <w:r w:rsidR="00FC6ADF">
          <w:t xml:space="preserve">of automatically </w:t>
        </w:r>
      </w:ins>
      <w:r w:rsidRPr="00677935">
        <w:t>correlat</w:t>
      </w:r>
      <w:del w:id="185" w:author="Daniel King" w:date="2020-03-09T10:57:00Z">
        <w:r w:rsidRPr="00677935" w:rsidDel="00FC6ADF">
          <w:delText>e</w:delText>
        </w:r>
      </w:del>
      <w:ins w:id="186" w:author="Daniel King" w:date="2020-03-09T10:57:00Z">
        <w:r w:rsidR="00FC6ADF">
          <w:t>ing</w:t>
        </w:r>
      </w:ins>
      <w:r w:rsidRPr="00677935">
        <w:t xml:space="preserve"> </w:t>
      </w:r>
      <w:del w:id="187" w:author="Daniel King" w:date="2020-03-09T10:57:00Z">
        <w:r w:rsidRPr="00677935" w:rsidDel="00FC6ADF">
          <w:delText xml:space="preserve">automatically </w:delText>
        </w:r>
      </w:del>
      <w:del w:id="188" w:author="Daniel King" w:date="2020-03-09T10:47:00Z">
        <w:r w:rsidRPr="00677935" w:rsidDel="00520B13">
          <w:delText xml:space="preserve">the information about the </w:delText>
        </w:r>
      </w:del>
      <w:r w:rsidRPr="00677935">
        <w:t xml:space="preserve">physical ports </w:t>
      </w:r>
      <w:ins w:id="189" w:author="Daniel King" w:date="2020-03-09T10:47:00Z">
        <w:r w:rsidR="00520B13">
          <w:t>informatio</w:t>
        </w:r>
      </w:ins>
      <w:ins w:id="190" w:author="Daniel King" w:date="2020-03-09T10:48:00Z">
        <w:r w:rsidR="00520B13">
          <w:t xml:space="preserve">n </w:t>
        </w:r>
      </w:ins>
      <w:r w:rsidRPr="00677935">
        <w:t xml:space="preserve">from the routers (single link or bundle links for </w:t>
      </w:r>
      <w:ins w:id="191" w:author="Daniel King" w:date="2020-03-09T10:47:00Z">
        <w:r w:rsidR="00520B13" w:rsidRPr="00520B13">
          <w:t xml:space="preserve">link aggregation groups </w:t>
        </w:r>
        <w:r w:rsidR="00520B13">
          <w:t xml:space="preserve">- </w:t>
        </w:r>
        <w:r w:rsidR="00520B13" w:rsidRPr="00520B13">
          <w:t>LAG</w:t>
        </w:r>
      </w:ins>
      <w:del w:id="192" w:author="Daniel King" w:date="2020-03-09T10:47:00Z">
        <w:r w:rsidRPr="00677935" w:rsidDel="00520B13">
          <w:delText>LAG</w:delText>
        </w:r>
      </w:del>
      <w:r w:rsidRPr="00677935">
        <w:t>) to client ports in the ROADM</w:t>
      </w:r>
      <w:r>
        <w:t>.</w:t>
      </w:r>
    </w:p>
    <w:p w14:paraId="26559C93" w14:textId="77777777" w:rsidR="00677935" w:rsidRDefault="00677935" w:rsidP="00677935">
      <w:pPr>
        <w:pStyle w:val="Heading2"/>
      </w:pPr>
      <w:bookmarkStart w:id="193" w:name="_Ref23266204"/>
      <w:bookmarkStart w:id="194" w:name="_Toc23423591"/>
      <w:r w:rsidRPr="00677935">
        <w:t>Discovery of existing Och, ODU, IP links, IP tunnels and IP services</w:t>
      </w:r>
      <w:bookmarkEnd w:id="193"/>
      <w:bookmarkEnd w:id="194"/>
    </w:p>
    <w:p w14:paraId="3D6487FF" w14:textId="2108D541" w:rsidR="00677935" w:rsidRDefault="00677935" w:rsidP="00677935">
      <w:del w:id="195" w:author="Daniel King" w:date="2020-03-09T10:58:00Z">
        <w:r w:rsidDel="00FC6ADF">
          <w:delText xml:space="preserve">In this scenarios </w:delText>
        </w:r>
      </w:del>
      <w:ins w:id="196" w:author="Daniel King" w:date="2020-03-09T10:58:00Z">
        <w:r w:rsidR="00FC6ADF">
          <w:t xml:space="preserve">Typically, an </w:t>
        </w:r>
      </w:ins>
      <w:r>
        <w:t>MDSC must be able to automatically discover network topology of both WDM and IP layers (links and NE, links between two domains)</w:t>
      </w:r>
      <w:ins w:id="197" w:author="Daniel King" w:date="2020-03-09T10:58:00Z">
        <w:r w:rsidR="00FC6ADF">
          <w:t xml:space="preserve">, </w:t>
        </w:r>
      </w:ins>
      <w:del w:id="198" w:author="Daniel King" w:date="2020-03-09T10:58:00Z">
        <w:r w:rsidDel="00FC6ADF">
          <w:delText>.</w:delText>
        </w:r>
      </w:del>
      <w:ins w:id="199" w:author="Daniel King" w:date="2020-03-09T10:59:00Z">
        <w:r w:rsidR="00FC6ADF">
          <w:t>t</w:t>
        </w:r>
      </w:ins>
      <w:ins w:id="200" w:author="Daniel King" w:date="2020-03-09T10:58:00Z">
        <w:r w:rsidR="00FC6ADF">
          <w:t>his assumes the following:</w:t>
        </w:r>
      </w:ins>
    </w:p>
    <w:p w14:paraId="54C21E3F" w14:textId="6DB1299B" w:rsidR="00677935" w:rsidRDefault="00677935" w:rsidP="00677935">
      <w:pPr>
        <w:pStyle w:val="RFCListBullet"/>
      </w:pPr>
      <w:r>
        <w:t>An abstract view of the WDM and IP topology must be available</w:t>
      </w:r>
      <w:ins w:id="201" w:author="Daniel King" w:date="2020-03-09T10:58:00Z">
        <w:r w:rsidR="00FC6ADF">
          <w:t>;</w:t>
        </w:r>
      </w:ins>
      <w:del w:id="202" w:author="Daniel King" w:date="2020-03-09T10:58:00Z">
        <w:r w:rsidDel="00FC6ADF">
          <w:delText>.</w:delText>
        </w:r>
      </w:del>
    </w:p>
    <w:p w14:paraId="360F4435" w14:textId="26E4B2F9" w:rsidR="00677935" w:rsidRDefault="00677935" w:rsidP="00677935">
      <w:pPr>
        <w:pStyle w:val="RFCListBullet"/>
      </w:pPr>
      <w:r>
        <w:t>MDSC must keep an up-to-date network inventory of both IP and WDM layers</w:t>
      </w:r>
      <w:ins w:id="203" w:author="Daniel King" w:date="2020-03-09T11:04:00Z">
        <w:r w:rsidR="001B08B5">
          <w:t>,</w:t>
        </w:r>
      </w:ins>
      <w:r>
        <w:t xml:space="preserve"> and it should be possible to correlate such information (e.g</w:t>
      </w:r>
      <w:del w:id="204" w:author="Daniel King" w:date="2020-03-09T11:04:00Z">
        <w:r w:rsidDel="001B08B5">
          <w:delText xml:space="preserve">.: </w:delText>
        </w:r>
      </w:del>
      <w:ins w:id="205" w:author="Daniel King" w:date="2020-03-09T11:04:00Z">
        <w:r w:rsidR="001B08B5">
          <w:t>.</w:t>
        </w:r>
        <w:r w:rsidR="001B08B5">
          <w:t>,</w:t>
        </w:r>
        <w:r w:rsidR="001B08B5">
          <w:t xml:space="preserve"> </w:t>
        </w:r>
      </w:ins>
      <w:r>
        <w:t xml:space="preserve">which port, lambda/OTSi, </w:t>
      </w:r>
      <w:ins w:id="206" w:author="Daniel King" w:date="2020-03-09T10:59:00Z">
        <w:r w:rsidR="00FC6ADF">
          <w:t xml:space="preserve">the </w:t>
        </w:r>
      </w:ins>
      <w:r>
        <w:t>direction i</w:t>
      </w:r>
      <w:ins w:id="207" w:author="Daniel King" w:date="2020-03-09T10:59:00Z">
        <w:r w:rsidR="00FC6ADF">
          <w:t>t i</w:t>
        </w:r>
      </w:ins>
      <w:r>
        <w:t>s used by a specific IP service on the WDM equipment)</w:t>
      </w:r>
      <w:ins w:id="208" w:author="Daniel King" w:date="2020-03-09T10:58:00Z">
        <w:r w:rsidR="00FC6ADF">
          <w:t>;</w:t>
        </w:r>
      </w:ins>
      <w:del w:id="209" w:author="Daniel King" w:date="2020-03-09T10:58:00Z">
        <w:r w:rsidDel="00FC6ADF">
          <w:delText>.</w:delText>
        </w:r>
      </w:del>
    </w:p>
    <w:p w14:paraId="02B87F9F" w14:textId="77777777" w:rsidR="00677935" w:rsidRPr="002E36A0" w:rsidRDefault="00677935" w:rsidP="00C237A8">
      <w:pPr>
        <w:pStyle w:val="RFCListBullet"/>
      </w:pPr>
      <w:r>
        <w:t>It should be possible at MDSC level to easily correlate WDM and IP layers alarms to speed-up troubleshooting.</w:t>
      </w:r>
    </w:p>
    <w:p w14:paraId="7B04AC7B" w14:textId="6BC30F67" w:rsidR="00ED66D9" w:rsidRDefault="00450B3D" w:rsidP="00C237A8">
      <w:pPr>
        <w:pStyle w:val="Heading3"/>
      </w:pPr>
      <w:bookmarkStart w:id="210" w:name="_Ref11242371"/>
      <w:bookmarkStart w:id="211" w:name="_Toc23423592"/>
      <w:r>
        <w:lastRenderedPageBreak/>
        <w:t xml:space="preserve">Common </w:t>
      </w:r>
      <w:r w:rsidR="00ED66D9">
        <w:t xml:space="preserve">YANG </w:t>
      </w:r>
      <w:ins w:id="212" w:author="Daniel King" w:date="2020-03-09T10:59:00Z">
        <w:r w:rsidR="00FC6ADF">
          <w:t>M</w:t>
        </w:r>
      </w:ins>
      <w:del w:id="213" w:author="Daniel King" w:date="2020-03-09T10:59:00Z">
        <w:r w:rsidR="00ED66D9" w:rsidDel="00FC6ADF">
          <w:delText>m</w:delText>
        </w:r>
      </w:del>
      <w:r w:rsidR="00ED66D9">
        <w:t>odels</w:t>
      </w:r>
      <w:r w:rsidR="002166E2">
        <w:t xml:space="preserve"> used at the MPI</w:t>
      </w:r>
      <w:del w:id="214" w:author="Daniel King" w:date="2020-03-09T11:05:00Z">
        <w:r w:rsidDel="001B08B5">
          <w:delText>s</w:delText>
        </w:r>
      </w:del>
      <w:bookmarkEnd w:id="210"/>
      <w:bookmarkEnd w:id="211"/>
    </w:p>
    <w:p w14:paraId="7D59F3F3" w14:textId="07CEF320" w:rsidR="004D15CB" w:rsidRDefault="004D15CB" w:rsidP="00ED66D9">
      <w:r>
        <w:t xml:space="preserve">Both </w:t>
      </w:r>
      <w:del w:id="215" w:author="Daniel King" w:date="2020-03-09T11:00:00Z">
        <w:r w:rsidDel="00D43020">
          <w:delText xml:space="preserve">Optical </w:delText>
        </w:r>
      </w:del>
      <w:ins w:id="216" w:author="Daniel King" w:date="2020-03-09T11:00:00Z">
        <w:r w:rsidR="00D43020">
          <w:t>o</w:t>
        </w:r>
        <w:r w:rsidR="00D43020">
          <w:t xml:space="preserve">ptical </w:t>
        </w:r>
      </w:ins>
      <w:r>
        <w:t xml:space="preserve">and </w:t>
      </w:r>
      <w:ins w:id="217" w:author="Daniel King" w:date="2020-03-09T11:00:00Z">
        <w:r w:rsidR="00D43020">
          <w:t>p</w:t>
        </w:r>
      </w:ins>
      <w:del w:id="218" w:author="Daniel King" w:date="2020-03-09T11:00:00Z">
        <w:r w:rsidDel="00D43020">
          <w:delText>P</w:delText>
        </w:r>
      </w:del>
      <w:r>
        <w:t xml:space="preserve">acket PNCs </w:t>
      </w:r>
      <w:r w:rsidR="002166E2">
        <w:t>use</w:t>
      </w:r>
      <w:r>
        <w:t xml:space="preserve"> the following common topology YANG models</w:t>
      </w:r>
      <w:r w:rsidR="002166E2">
        <w:t xml:space="preserve"> at the MPI to report their abstract topologies</w:t>
      </w:r>
      <w:r>
        <w:t>:</w:t>
      </w:r>
    </w:p>
    <w:p w14:paraId="7EF0BF90" w14:textId="03FBA209" w:rsidR="002A7904" w:rsidRDefault="0085703A" w:rsidP="004D15CB">
      <w:pPr>
        <w:pStyle w:val="RFCListBullet"/>
      </w:pPr>
      <w:r>
        <w:t xml:space="preserve">The Base Network Model, defined in the </w:t>
      </w:r>
      <w:r w:rsidR="002A7904">
        <w:t>“ietf-network”</w:t>
      </w:r>
      <w:r>
        <w:t xml:space="preserve"> YANG module of </w:t>
      </w:r>
      <w:r w:rsidR="00A32AF9">
        <w:t>[RFC</w:t>
      </w:r>
      <w:r w:rsidR="002A7904">
        <w:t>8345]</w:t>
      </w:r>
      <w:ins w:id="219" w:author="Daniel King" w:date="2020-03-09T10:59:00Z">
        <w:r w:rsidR="00265F84">
          <w:t>;</w:t>
        </w:r>
      </w:ins>
    </w:p>
    <w:p w14:paraId="74F1F51D" w14:textId="5E959974" w:rsidR="002A7904" w:rsidRDefault="0085703A" w:rsidP="004D15CB">
      <w:pPr>
        <w:pStyle w:val="RFCListBullet"/>
      </w:pPr>
      <w:r>
        <w:t xml:space="preserve">The Base Network Topology Model, defined in the </w:t>
      </w:r>
      <w:r w:rsidR="002A7904">
        <w:t>“</w:t>
      </w:r>
      <w:r w:rsidR="002A7904">
        <w:rPr>
          <w:lang w:val="en"/>
        </w:rPr>
        <w:t>ietf-network-topology</w:t>
      </w:r>
      <w:r w:rsidR="002A7904">
        <w:t xml:space="preserve">” </w:t>
      </w:r>
      <w:r>
        <w:t xml:space="preserve">YANG module of </w:t>
      </w:r>
      <w:r w:rsidR="002A7904">
        <w:t>[RFC8345]</w:t>
      </w:r>
      <w:r w:rsidR="000F1A74">
        <w:t>, which augments the Base Network Model</w:t>
      </w:r>
      <w:ins w:id="220" w:author="Daniel King" w:date="2020-03-09T10:59:00Z">
        <w:r w:rsidR="00265F84">
          <w:t>;</w:t>
        </w:r>
      </w:ins>
    </w:p>
    <w:p w14:paraId="015558D8" w14:textId="40353610" w:rsidR="004D15CB" w:rsidRDefault="0085703A" w:rsidP="0085703A">
      <w:pPr>
        <w:pStyle w:val="RFCListBullet"/>
      </w:pPr>
      <w:r>
        <w:t>The TE Topology Model, defined in the “</w:t>
      </w:r>
      <w:r w:rsidRPr="0085703A">
        <w:t>ietf-te-topology</w:t>
      </w:r>
      <w:r>
        <w:t>” YANG module of [</w:t>
      </w:r>
      <w:r w:rsidR="00A32AF9" w:rsidRPr="00A32AF9">
        <w:t>TE-TOPO</w:t>
      </w:r>
      <w:r>
        <w:t>]</w:t>
      </w:r>
      <w:r w:rsidR="000F1A74">
        <w:t>, which augments the Base Network Topology Model</w:t>
      </w:r>
      <w:ins w:id="221" w:author="Daniel King" w:date="2020-03-09T10:59:00Z">
        <w:r w:rsidR="00265F84">
          <w:t>.</w:t>
        </w:r>
      </w:ins>
    </w:p>
    <w:p w14:paraId="423DFAF6" w14:textId="73EE4741" w:rsidR="002166E2" w:rsidRDefault="002166E2" w:rsidP="002166E2">
      <w:pPr>
        <w:pStyle w:val="RFCListBullet"/>
        <w:numPr>
          <w:ilvl w:val="0"/>
          <w:numId w:val="0"/>
        </w:numPr>
        <w:ind w:left="432"/>
      </w:pPr>
      <w:r>
        <w:t xml:space="preserve">These </w:t>
      </w:r>
      <w:del w:id="222" w:author="Daniel King" w:date="2020-03-09T10:59:00Z">
        <w:r w:rsidR="001A61F8" w:rsidDel="00265F84">
          <w:delText xml:space="preserve">common </w:delText>
        </w:r>
      </w:del>
      <w:ins w:id="223" w:author="Daniel King" w:date="2020-03-09T10:59:00Z">
        <w:r w:rsidR="00265F84">
          <w:t>IETF</w:t>
        </w:r>
        <w:r w:rsidR="00265F84">
          <w:t xml:space="preserve"> </w:t>
        </w:r>
      </w:ins>
      <w:r>
        <w:t xml:space="preserve">YANG models are </w:t>
      </w:r>
      <w:r w:rsidR="001A61F8">
        <w:t xml:space="preserve">generic and </w:t>
      </w:r>
      <w:r>
        <w:t>augmented by technology-specific YANG modules as described in the following sections.</w:t>
      </w:r>
    </w:p>
    <w:p w14:paraId="5ED17473" w14:textId="77777777" w:rsidR="005676EB" w:rsidRDefault="005676EB" w:rsidP="00C237A8">
      <w:pPr>
        <w:pStyle w:val="Heading4"/>
      </w:pPr>
      <w:bookmarkStart w:id="224" w:name="_Ref11242372"/>
      <w:bookmarkStart w:id="225" w:name="_Toc23423593"/>
      <w:r>
        <w:t xml:space="preserve">YANG models </w:t>
      </w:r>
      <w:r w:rsidR="002166E2">
        <w:t xml:space="preserve">used at </w:t>
      </w:r>
      <w:r>
        <w:t>the Optical MPIs</w:t>
      </w:r>
      <w:bookmarkEnd w:id="224"/>
      <w:bookmarkEnd w:id="225"/>
    </w:p>
    <w:p w14:paraId="246D5737" w14:textId="2C5F8EC5" w:rsidR="004D15CB" w:rsidRDefault="004D15CB" w:rsidP="004D15CB">
      <w:pPr>
        <w:pStyle w:val="RFCListBullet"/>
        <w:numPr>
          <w:ilvl w:val="0"/>
          <w:numId w:val="0"/>
        </w:numPr>
        <w:ind w:left="432"/>
      </w:pPr>
      <w:r>
        <w:t xml:space="preserve">The </w:t>
      </w:r>
      <w:del w:id="226" w:author="Daniel King" w:date="2020-03-09T11:00:00Z">
        <w:r w:rsidDel="00D43020">
          <w:delText xml:space="preserve">Optical </w:delText>
        </w:r>
      </w:del>
      <w:ins w:id="227" w:author="Daniel King" w:date="2020-03-09T11:00:00Z">
        <w:r w:rsidR="00D43020">
          <w:t>o</w:t>
        </w:r>
        <w:r w:rsidR="00D43020">
          <w:t xml:space="preserve">ptical </w:t>
        </w:r>
      </w:ins>
      <w:r>
        <w:t xml:space="preserve">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“ietf-wson-topology” YANG modules of [</w:t>
      </w:r>
      <w:r w:rsidRPr="00A32AF9">
        <w:t>WSON-TOPO</w:t>
      </w:r>
      <w:r>
        <w:t>]</w:t>
      </w:r>
      <w:r w:rsidR="00557357">
        <w:t>, or the Flexi</w:t>
      </w:r>
      <w:r w:rsidR="00557357">
        <w:noBreakHyphen/>
        <w:t>grid Topology Model, defined in the “</w:t>
      </w:r>
      <w:r w:rsidR="00557357" w:rsidRPr="00557357">
        <w:t>ietf-flexi-grid-topology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r w:rsidRPr="0085703A">
        <w:t>ietf-eth-te-topology</w:t>
      </w:r>
      <w:r>
        <w:t>” YANG module of [</w:t>
      </w:r>
      <w:r w:rsidRPr="00A32AF9">
        <w:t>CLIENT-TOPO</w:t>
      </w:r>
      <w:r>
        <w:t>]</w:t>
      </w:r>
    </w:p>
    <w:p w14:paraId="5D4C8BC7" w14:textId="574F2BF9"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ins w:id="228" w:author="Italo Busi" w:date="2020-03-04T11:57:00Z">
        <w:r w:rsidR="00B94FF9">
          <w:t xml:space="preserve">fixed-grid or, respectively, the flexible-grid </w:t>
        </w:r>
      </w:ins>
      <w:r w:rsidR="000102FD">
        <w:t>D</w:t>
      </w:r>
      <w:r>
        <w:t xml:space="preserve">WDM </w:t>
      </w:r>
      <w:r w:rsidR="000102FD">
        <w:t xml:space="preserve">network </w:t>
      </w:r>
      <w:r>
        <w:t>topology</w:t>
      </w:r>
      <w:r w:rsidR="000102FD">
        <w:t xml:space="preserve"> (e.g., ROADMs and </w:t>
      </w:r>
      <w:ins w:id="229" w:author="Italo Busi" w:date="2020-03-04T11:56:00Z">
        <w:r w:rsidR="00B94FF9">
          <w:t xml:space="preserve">OMS </w:t>
        </w:r>
      </w:ins>
      <w:r w:rsidR="000102FD">
        <w:t>links)</w:t>
      </w:r>
      <w:del w:id="230" w:author="Italo Busi" w:date="2020-03-04T11:58:00Z">
        <w:r w:rsidR="000102FD" w:rsidDel="00B94FF9">
          <w:delText xml:space="preserve"> </w:delText>
        </w:r>
      </w:del>
      <w:del w:id="231" w:author="Italo Busi" w:date="2020-03-04T11:57:00Z">
        <w:r w:rsidR="000102FD" w:rsidDel="00B94FF9">
          <w:delText xml:space="preserve">depending on whether the DWDM </w:delText>
        </w:r>
        <w:r w:rsidR="000102FD" w:rsidRPr="000102FD" w:rsidDel="00B94FF9">
          <w:delText>optical network is based on</w:delText>
        </w:r>
      </w:del>
      <w:del w:id="232" w:author="Italo Busi" w:date="2020-03-04T11:58:00Z">
        <w:r w:rsidR="000102FD" w:rsidRPr="000102FD" w:rsidDel="00B94FF9">
          <w:delText xml:space="preserve"> fixed grid or flexible-grid</w:delText>
        </w:r>
      </w:del>
      <w:r w:rsidR="000102FD">
        <w:t>.</w:t>
      </w:r>
    </w:p>
    <w:p w14:paraId="5C9B3971" w14:textId="376A8B02" w:rsidR="004D15CB" w:rsidRDefault="004D15CB" w:rsidP="004D15CB">
      <w:pPr>
        <w:pStyle w:val="RFCListBullet"/>
        <w:numPr>
          <w:ilvl w:val="0"/>
          <w:numId w:val="0"/>
        </w:numPr>
        <w:ind w:left="432"/>
      </w:pPr>
      <w:r>
        <w:t xml:space="preserve">The </w:t>
      </w:r>
      <w:r w:rsidR="0085703A">
        <w:t xml:space="preserve">Ethernet </w:t>
      </w:r>
      <w:r>
        <w:t xml:space="preserve">Topology </w:t>
      </w:r>
      <w:ins w:id="233" w:author="Italo Busi" w:date="2020-03-04T11:58:00Z">
        <w:r w:rsidR="00B94FF9">
          <w:t xml:space="preserve">Model </w:t>
        </w:r>
      </w:ins>
      <w:r>
        <w:t xml:space="preserve">is used to report the </w:t>
      </w:r>
      <w:ins w:id="234" w:author="Italo Busi" w:date="2020-03-04T11:58:00Z">
        <w:r w:rsidR="00B94FF9">
          <w:t xml:space="preserve">Ethernet </w:t>
        </w:r>
      </w:ins>
      <w:r>
        <w:t xml:space="preserve">access links </w:t>
      </w:r>
      <w:del w:id="235" w:author="Italo Busi" w:date="2020-03-04T11:58:00Z">
        <w:r w:rsidDel="00B94FF9">
          <w:delText>between the IP routers and</w:delText>
        </w:r>
      </w:del>
      <w:ins w:id="236" w:author="Italo Busi" w:date="2020-03-04T11:58:00Z">
        <w:r w:rsidR="00B94FF9">
          <w:t>on</w:t>
        </w:r>
      </w:ins>
      <w:r>
        <w:t xml:space="preserve"> the edge ROADMs</w:t>
      </w:r>
      <w:r w:rsidR="009B543C">
        <w:t>.</w:t>
      </w:r>
    </w:p>
    <w:p w14:paraId="49F79052" w14:textId="77777777" w:rsidR="005676EB" w:rsidRDefault="005676EB" w:rsidP="00C237A8">
      <w:pPr>
        <w:pStyle w:val="Heading4"/>
      </w:pPr>
      <w:bookmarkStart w:id="237" w:name="_Toc23423594"/>
      <w:r>
        <w:t>Required YANG models at the Packet MPIs</w:t>
      </w:r>
      <w:bookmarkEnd w:id="237"/>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lastRenderedPageBreak/>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409DE2EF" w14:textId="77777777" w:rsidR="00B53118" w:rsidRDefault="00B53118" w:rsidP="00B53118">
      <w:pPr>
        <w:pStyle w:val="RFCListBullet"/>
        <w:rPr>
          <w:ins w:id="238" w:author="Italo Busi" w:date="2020-03-04T12:23:00Z"/>
        </w:rPr>
      </w:pPr>
      <w:r>
        <w:t>The Ethernet Topology</w:t>
      </w:r>
      <w:r w:rsidR="000102FD">
        <w:t xml:space="preserve"> Model</w:t>
      </w:r>
      <w:r>
        <w:t>, defined in the “</w:t>
      </w:r>
      <w:r w:rsidRPr="0085703A">
        <w:t>ietf-eth-te-topology</w:t>
      </w:r>
      <w:r>
        <w:t>” YANG module of [</w:t>
      </w:r>
      <w:r w:rsidRPr="00A32AF9">
        <w:t>CLIENT-TOPO</w:t>
      </w:r>
      <w:r>
        <w:t>]</w:t>
      </w:r>
      <w:r w:rsidR="000F1A74">
        <w:t>, which augments the TE Topology Model</w:t>
      </w:r>
    </w:p>
    <w:p w14:paraId="2F01C15C" w14:textId="5F429E07" w:rsidR="00C90F82" w:rsidRDefault="00C90F82" w:rsidP="00C90F82">
      <w:pPr>
        <w:pStyle w:val="RFCListBullet"/>
      </w:pPr>
      <w:ins w:id="239" w:author="Italo Busi" w:date="2020-03-04T12:23:00Z">
        <w:r>
          <w:t>The L3</w:t>
        </w:r>
        <w:r>
          <w:noBreakHyphen/>
          <w:t>TE Topology Model, defined in the “</w:t>
        </w:r>
      </w:ins>
      <w:ins w:id="240" w:author="Italo Busi" w:date="2020-03-04T12:24:00Z">
        <w:r w:rsidRPr="00C90F82">
          <w:t>ietf-l3-te-topology</w:t>
        </w:r>
      </w:ins>
      <w:ins w:id="241" w:author="Italo Busi" w:date="2020-03-04T12:23:00Z">
        <w:r>
          <w:t>” YANG modules of [</w:t>
        </w:r>
      </w:ins>
      <w:ins w:id="242" w:author="Italo Busi" w:date="2020-03-04T12:25:00Z">
        <w:r>
          <w:t>L3-TE-TOPO</w:t>
        </w:r>
      </w:ins>
      <w:ins w:id="243" w:author="Italo Busi" w:date="2020-03-04T12:23:00Z">
        <w:r>
          <w:t xml:space="preserve">], which augments the </w:t>
        </w:r>
      </w:ins>
      <w:ins w:id="244" w:author="Italo Busi" w:date="2020-03-04T12:25:00Z">
        <w:r>
          <w:t xml:space="preserve">L3 </w:t>
        </w:r>
      </w:ins>
      <w:ins w:id="245" w:author="Italo Busi" w:date="2020-03-04T12:26:00Z">
        <w:r>
          <w:t>Topology Model</w:t>
        </w:r>
      </w:ins>
    </w:p>
    <w:p w14:paraId="0417C6C4" w14:textId="0EE86B5C" w:rsidR="00B53118" w:rsidRDefault="00B53118" w:rsidP="00B53118">
      <w:pPr>
        <w:pStyle w:val="RFCListBullet"/>
        <w:numPr>
          <w:ilvl w:val="0"/>
          <w:numId w:val="0"/>
        </w:numPr>
        <w:ind w:left="432"/>
        <w:rPr>
          <w:ins w:id="246" w:author="Italo Busi" w:date="2020-03-04T12:27:00Z"/>
        </w:rPr>
      </w:pPr>
      <w:r>
        <w:t xml:space="preserve">The Ethernet Topology </w:t>
      </w:r>
      <w:r w:rsidR="000102FD">
        <w:t xml:space="preserve">Model </w:t>
      </w:r>
      <w:r>
        <w:t xml:space="preserve">is used to report the </w:t>
      </w:r>
      <w:del w:id="247" w:author="Italo Busi" w:date="2020-03-04T12:00:00Z">
        <w:r w:rsidDel="00B94FF9">
          <w:delText xml:space="preserve">access </w:delText>
        </w:r>
      </w:del>
      <w:ins w:id="248" w:author="Italo Busi" w:date="2020-03-04T12:00:00Z">
        <w:r w:rsidR="00B94FF9">
          <w:t xml:space="preserve">Ethernet </w:t>
        </w:r>
      </w:ins>
      <w:r>
        <w:t xml:space="preserve">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w:t>
      </w:r>
      <w:ins w:id="249" w:author="Italo Busi" w:date="2020-03-04T12:00:00Z">
        <w:r w:rsidR="00B94FF9">
          <w:t xml:space="preserve">IP </w:t>
        </w:r>
      </w:ins>
      <w:r w:rsidR="000102FD">
        <w:t>links)</w:t>
      </w:r>
      <w:r>
        <w:t>.</w:t>
      </w:r>
    </w:p>
    <w:p w14:paraId="450862C6" w14:textId="7462BC94" w:rsidR="00EE7196" w:rsidRDefault="00EE7196" w:rsidP="00B53118">
      <w:pPr>
        <w:pStyle w:val="RFCListBullet"/>
        <w:numPr>
          <w:ilvl w:val="0"/>
          <w:numId w:val="0"/>
        </w:numPr>
        <w:ind w:left="432"/>
      </w:pPr>
      <w:ins w:id="250" w:author="Italo Busi" w:date="2020-03-04T12:27:00Z">
        <w:r>
          <w:t>The L3</w:t>
        </w:r>
        <w:r>
          <w:noBreakHyphen/>
          <w:t xml:space="preserve">TE Topology Model </w:t>
        </w:r>
      </w:ins>
      <w:ins w:id="251" w:author="Italo Busi" w:date="2020-03-04T12:28:00Z">
        <w:r>
          <w:t>reports</w:t>
        </w:r>
      </w:ins>
      <w:ins w:id="252" w:author="Italo Busi" w:date="2020-03-04T12:27:00Z">
        <w:r>
          <w:t xml:space="preserve"> the re</w:t>
        </w:r>
      </w:ins>
      <w:ins w:id="253" w:author="Italo Busi" w:date="2020-03-04T12:28:00Z">
        <w:r>
          <w:t xml:space="preserve">lationship between </w:t>
        </w:r>
      </w:ins>
      <w:ins w:id="254" w:author="Italo Busi" w:date="2020-03-04T12:29:00Z">
        <w:r>
          <w:t>the IP routers and LTPs provide</w:t>
        </w:r>
      </w:ins>
      <w:ins w:id="255" w:author="Italo Busi" w:date="2020-03-04T12:30:00Z">
        <w:r>
          <w:t>d</w:t>
        </w:r>
      </w:ins>
      <w:ins w:id="256" w:author="Italo Busi" w:date="2020-03-04T12:29:00Z">
        <w:r>
          <w:t xml:space="preserve"> by the L3 Topology Model and the underlying Ethernet nodes and LTPs provided by the Ethernet Topology Model.</w:t>
        </w:r>
      </w:ins>
    </w:p>
    <w:p w14:paraId="1F30FBD0" w14:textId="77777777" w:rsidR="00ED66D9" w:rsidRDefault="00ED66D9" w:rsidP="00C237A8">
      <w:pPr>
        <w:pStyle w:val="Heading3"/>
      </w:pPr>
      <w:bookmarkStart w:id="257" w:name="_Toc23423595"/>
      <w:r>
        <w:t>Inter-domain link Discovery</w:t>
      </w:r>
      <w:bookmarkEnd w:id="257"/>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C57C99">
        <w:t>Figure 1</w:t>
      </w:r>
      <w:r>
        <w:fldChar w:fldCharType="end"/>
      </w:r>
      <w:r>
        <w:t>, there are two types of inter</w:t>
      </w:r>
      <w:r>
        <w:noBreakHyphen/>
        <w:t>domain links:</w:t>
      </w:r>
    </w:p>
    <w:p w14:paraId="68BFA899" w14:textId="056B5C6D" w:rsidR="00995068" w:rsidRDefault="00995068" w:rsidP="00995068">
      <w:pPr>
        <w:pStyle w:val="RFCListBullet"/>
      </w:pPr>
      <w:r>
        <w:t>Links between two IP domains</w:t>
      </w:r>
      <w:ins w:id="258" w:author="Italo Busi" w:date="2020-03-04T12:00:00Z">
        <w:r w:rsidR="00B94FF9">
          <w:t>/ASBRs</w:t>
        </w:r>
      </w:ins>
      <w:r>
        <w:t xml:space="preserve"> (ASes)</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7C86612B" w14:textId="02AAA192"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ins w:id="259" w:author="Italo Busi" w:date="2020-03-04T12:01:00Z">
        <w:r w:rsidR="00B94FF9">
          <w:rPr>
            <w:rFonts w:eastAsiaTheme="minorEastAsia"/>
            <w:lang w:eastAsia="zh-CN"/>
          </w:rPr>
          <w:t>, using the Ether</w:t>
        </w:r>
        <w:del w:id="260" w:author="Daniel King" w:date="2020-03-09T11:01:00Z">
          <w:r w:rsidR="00B94FF9" w:rsidDel="00DD26D8">
            <w:rPr>
              <w:rFonts w:eastAsiaTheme="minorEastAsia"/>
              <w:lang w:eastAsia="zh-CN"/>
            </w:rPr>
            <w:delText>en</w:delText>
          </w:r>
        </w:del>
      </w:ins>
      <w:ins w:id="261" w:author="Daniel King" w:date="2020-03-09T11:01:00Z">
        <w:r w:rsidR="00DD26D8">
          <w:rPr>
            <w:rFonts w:eastAsiaTheme="minorEastAsia"/>
            <w:lang w:eastAsia="zh-CN"/>
          </w:rPr>
          <w:t>ne</w:t>
        </w:r>
      </w:ins>
      <w:ins w:id="262" w:author="Italo Busi" w:date="2020-03-04T12:01:00Z">
        <w:r w:rsidR="00B94FF9">
          <w:rPr>
            <w:rFonts w:eastAsiaTheme="minorEastAsia"/>
            <w:lang w:eastAsia="zh-CN"/>
          </w:rPr>
          <w:t>t Topology Model defined in [</w:t>
        </w:r>
        <w:r w:rsidR="00B94FF9" w:rsidRPr="00A32AF9">
          <w:t>CLIENT-TOPO</w:t>
        </w:r>
        <w:r w:rsidR="00B94FF9">
          <w:rPr>
            <w:rFonts w:eastAsiaTheme="minorEastAsia"/>
            <w:lang w:eastAsia="zh-CN"/>
          </w:rPr>
          <w:t>]</w:t>
        </w:r>
      </w:ins>
      <w:r>
        <w:rPr>
          <w:rFonts w:eastAsiaTheme="minorEastAsia"/>
          <w:lang w:eastAsia="zh-CN"/>
        </w:rPr>
        <w:t>.</w:t>
      </w:r>
    </w:p>
    <w:p w14:paraId="4A4AAF33" w14:textId="6AEEEA5B" w:rsidR="00995068" w:rsidRPr="00995068" w:rsidRDefault="00386297" w:rsidP="00386297">
      <w:r>
        <w:t>The MDSC can understand how to merge these inter</w:t>
      </w:r>
      <w:r>
        <w:noBreakHyphen/>
        <w:t xml:space="preserve">domain </w:t>
      </w:r>
      <w:ins w:id="263" w:author="Italo Busi" w:date="2020-03-04T14:09:00Z">
        <w:r w:rsidR="006500C3">
          <w:t xml:space="preserve">Ethernet </w:t>
        </w:r>
      </w:ins>
      <w:r>
        <w:t xml:space="preserve">links together using the </w:t>
      </w:r>
      <w:r w:rsidR="00995068">
        <w:t xml:space="preserve">plug-id attribute defined in </w:t>
      </w:r>
      <w:r>
        <w:t xml:space="preserve">the </w:t>
      </w:r>
      <w:r w:rsidR="00995068">
        <w:t>TE 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14:paraId="2E3005AE" w14:textId="77777777"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14:paraId="7518666A" w14:textId="52069E6F" w:rsidR="00B94FF9" w:rsidRDefault="00C23688" w:rsidP="00995068">
      <w:pPr>
        <w:rPr>
          <w:ins w:id="264" w:author="Italo Busi" w:date="2020-03-04T12:04:00Z"/>
        </w:rPr>
      </w:pPr>
      <w:r>
        <w:lastRenderedPageBreak/>
        <w:t>Both types of inter</w:t>
      </w:r>
      <w:r>
        <w:noBreakHyphen/>
        <w:t xml:space="preserve">domain </w:t>
      </w:r>
      <w:ins w:id="265" w:author="Italo Busi" w:date="2020-03-04T14:09:00Z">
        <w:r w:rsidR="006500C3">
          <w:t xml:space="preserve">Ethernet </w:t>
        </w:r>
      </w:ins>
      <w:r>
        <w:t>links</w:t>
      </w:r>
      <w:r w:rsidR="00A26096">
        <w:t xml:space="preserve"> are discovered using the plug</w:t>
      </w:r>
      <w:r w:rsidR="00A26096">
        <w:noBreakHyphen/>
        <w:t xml:space="preserve">id attributes reported in the Ethernet Topologies exposed by the two adjacent </w:t>
      </w:r>
      <w:r>
        <w:t>PNCs</w:t>
      </w:r>
      <w:del w:id="266" w:author="Italo Busi" w:date="2020-03-04T12:04:00Z">
        <w:r w:rsidDel="00B94FF9">
          <w:delText xml:space="preserve">. </w:delText>
        </w:r>
      </w:del>
      <w:ins w:id="267" w:author="Italo Busi" w:date="2020-03-04T12:04:00Z">
        <w:r w:rsidR="00B94FF9">
          <w:t>.</w:t>
        </w:r>
      </w:ins>
    </w:p>
    <w:p w14:paraId="0356A900" w14:textId="0507A39E" w:rsidR="00A26096" w:rsidRDefault="00C23688" w:rsidP="00995068">
      <w:r>
        <w:t>The MDSC</w:t>
      </w:r>
      <w:ins w:id="268" w:author="Italo Busi" w:date="2020-03-04T12:30:00Z">
        <w:r w:rsidR="00EE7196">
          <w:t>, when discover</w:t>
        </w:r>
        <w:del w:id="269" w:author="Daniel King" w:date="2020-03-09T11:00:00Z">
          <w:r w:rsidR="00EE7196" w:rsidDel="00DD26D8">
            <w:delText>y</w:delText>
          </w:r>
        </w:del>
      </w:ins>
      <w:ins w:id="270" w:author="Italo Busi" w:date="2020-03-04T14:07:00Z">
        <w:r w:rsidR="006500C3">
          <w:t>ing</w:t>
        </w:r>
      </w:ins>
      <w:ins w:id="271" w:author="Italo Busi" w:date="2020-03-04T12:30:00Z">
        <w:r w:rsidR="00EE7196">
          <w:t xml:space="preserve"> </w:t>
        </w:r>
      </w:ins>
      <w:ins w:id="272" w:author="Italo Busi" w:date="2020-03-04T14:08:00Z">
        <w:r w:rsidR="006500C3">
          <w:t>an Ethernet inter-domain link</w:t>
        </w:r>
      </w:ins>
      <w:ins w:id="273" w:author="Italo Busi" w:date="2020-03-04T12:31:00Z">
        <w:r w:rsidR="00EE7196">
          <w:t xml:space="preserve"> between two Ethernet LTPs which </w:t>
        </w:r>
      </w:ins>
      <w:ins w:id="274" w:author="Italo Busi" w:date="2020-03-04T14:08:00Z">
        <w:r w:rsidR="006500C3">
          <w:t>are associated with two IP LTPs,</w:t>
        </w:r>
      </w:ins>
      <w:r>
        <w:t xml:space="preserve"> </w:t>
      </w:r>
      <w:ins w:id="275" w:author="Italo Busi" w:date="2020-03-04T14:10:00Z">
        <w:r w:rsidR="006500C3">
          <w:t>reported in the IP Topologies exposed by the two adjacent P</w:t>
        </w:r>
        <w:r w:rsidR="006500C3">
          <w:noBreakHyphen/>
          <w:t xml:space="preserve">PNCs, </w:t>
        </w:r>
      </w:ins>
      <w:r>
        <w:t>can also discover an inter</w:t>
      </w:r>
      <w:r>
        <w:noBreakHyphen/>
        <w:t xml:space="preserve">domain IP link/adjacency between </w:t>
      </w:r>
      <w:del w:id="276" w:author="Italo Busi" w:date="2020-03-04T14:10:00Z">
        <w:r w:rsidDel="006500C3">
          <w:delText xml:space="preserve">the </w:delText>
        </w:r>
      </w:del>
      <w:ins w:id="277" w:author="Italo Busi" w:date="2020-03-04T14:10:00Z">
        <w:r w:rsidR="006500C3">
          <w:t xml:space="preserve">these </w:t>
        </w:r>
      </w:ins>
      <w:r>
        <w:t>two IP LTPs</w:t>
      </w:r>
      <w:del w:id="278" w:author="Italo Busi" w:date="2020-03-04T14:10:00Z">
        <w:r w:rsidDel="006500C3">
          <w:delText>, reported in the IP Topologies exposed by the two adjacent P</w:delText>
        </w:r>
        <w:r w:rsidDel="006500C3">
          <w:noBreakHyphen/>
          <w:delText xml:space="preserve">PNCs, </w:delText>
        </w:r>
        <w:r w:rsidRPr="00B94FF9" w:rsidDel="006500C3">
          <w:rPr>
            <w:highlight w:val="yellow"/>
            <w:rPrChange w:id="279" w:author="Italo Busi" w:date="2020-03-04T12:05:00Z">
              <w:rPr/>
            </w:rPrChange>
          </w:rPr>
          <w:delText>supported</w:delText>
        </w:r>
        <w:r w:rsidDel="006500C3">
          <w:delText xml:space="preserve"> by the two ETH LTPs of an Ethernet Link discovered between these two P</w:delText>
        </w:r>
        <w:r w:rsidDel="006500C3">
          <w:noBreakHyphen/>
          <w:delText>PNCs</w:delText>
        </w:r>
      </w:del>
      <w:r>
        <w:t>.</w:t>
      </w:r>
    </w:p>
    <w:p w14:paraId="2E9E0EBD" w14:textId="5F9BF4F9" w:rsidR="00995068" w:rsidRDefault="00995068" w:rsidP="00995068">
      <w:r>
        <w:t>Two options are possible to discover these inter</w:t>
      </w:r>
      <w:r>
        <w:noBreakHyphen/>
        <w:t xml:space="preserve">domain </w:t>
      </w:r>
      <w:ins w:id="280" w:author="Italo Busi" w:date="2020-03-04T14:10:00Z">
        <w:r w:rsidR="006500C3">
          <w:t xml:space="preserve">Ethernet </w:t>
        </w:r>
      </w:ins>
      <w:r>
        <w:t>links:</w:t>
      </w:r>
    </w:p>
    <w:p w14:paraId="00A822CF" w14:textId="77777777" w:rsidR="00995068" w:rsidRDefault="00995068" w:rsidP="006308F2">
      <w:pPr>
        <w:pStyle w:val="RFCListNumbered"/>
        <w:numPr>
          <w:ilvl w:val="0"/>
          <w:numId w:val="21"/>
        </w:numPr>
      </w:pPr>
      <w:r>
        <w:t>Static configuration</w:t>
      </w:r>
    </w:p>
    <w:p w14:paraId="4D4C10E0" w14:textId="77777777" w:rsidR="00995068" w:rsidRDefault="00995068" w:rsidP="006308F2">
      <w:pPr>
        <w:pStyle w:val="RFCListNumbered"/>
        <w:numPr>
          <w:ilvl w:val="0"/>
          <w:numId w:val="21"/>
        </w:numPr>
      </w:pPr>
      <w:r>
        <w:t>LLDP [</w:t>
      </w:r>
      <w:r w:rsidR="00A32AF9">
        <w:t>IEEE 802.1AB</w:t>
      </w:r>
      <w:r>
        <w:t>] automatic discovery</w:t>
      </w:r>
    </w:p>
    <w:p w14:paraId="7A304B9F" w14:textId="77777777" w:rsidR="00995068" w:rsidRDefault="00386297" w:rsidP="00995068">
      <w:pPr>
        <w:pStyle w:val="RFCListNumbered"/>
        <w:ind w:left="432"/>
      </w:pPr>
      <w:r>
        <w:t>Since the static configuration requires an administrative burden to configure network-wide unique identifiers, the automatic discovery solution based on LLDP is preferable when LLDP is supported.</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7A680879" w14:textId="3F727200" w:rsidR="009945BB" w:rsidRDefault="00DC212D" w:rsidP="00C237A8">
      <w:pPr>
        <w:pStyle w:val="Heading2"/>
      </w:pPr>
      <w:bookmarkStart w:id="281" w:name="_Toc23423596"/>
      <w:r w:rsidRPr="00DC212D">
        <w:t xml:space="preserve">Provisioning of an IP </w:t>
      </w:r>
      <w:r w:rsidR="00DF143C">
        <w:t>Link</w:t>
      </w:r>
      <w:r w:rsidR="00677935">
        <w:t>/LAG</w:t>
      </w:r>
      <w:r w:rsidR="00DF143C">
        <w:t xml:space="preserve"> </w:t>
      </w:r>
      <w:r w:rsidRPr="00DC212D">
        <w:t>over DWDM</w:t>
      </w:r>
      <w:bookmarkEnd w:id="281"/>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5EAA9043" w:rsidR="008C6F92" w:rsidRDefault="008C6F92" w:rsidP="008C6F92">
      <w:r>
        <w:t xml:space="preserve">It is assumed that the MDSC has already discovered the whole network topology as described in section </w:t>
      </w:r>
      <w:r w:rsidR="00677935">
        <w:fldChar w:fldCharType="begin"/>
      </w:r>
      <w:r w:rsidR="00677935">
        <w:instrText xml:space="preserve"> REF _Ref23266204 \r \h \t </w:instrText>
      </w:r>
      <w:r w:rsidR="00677935">
        <w:fldChar w:fldCharType="separate"/>
      </w:r>
      <w:r w:rsidR="00C57C99">
        <w:t>3.1</w:t>
      </w:r>
      <w:r w:rsidR="00677935">
        <w:fldChar w:fldCharType="end"/>
      </w:r>
      <w:r>
        <w:t>.</w:t>
      </w:r>
    </w:p>
    <w:p w14:paraId="0A1B7F0A" w14:textId="77777777" w:rsidR="008C6F92" w:rsidRDefault="008C6F92" w:rsidP="00C237A8">
      <w:pPr>
        <w:pStyle w:val="Heading3"/>
      </w:pPr>
      <w:bookmarkStart w:id="282" w:name="_Toc23423597"/>
      <w:r>
        <w:t>YANG models used at the MPIs</w:t>
      </w:r>
      <w:bookmarkEnd w:id="282"/>
    </w:p>
    <w:p w14:paraId="5BE561CC" w14:textId="77777777" w:rsidR="00296D3F" w:rsidRDefault="00296D3F" w:rsidP="00C237A8">
      <w:pPr>
        <w:pStyle w:val="Heading4"/>
      </w:pPr>
      <w:bookmarkStart w:id="283" w:name="_Toc23423598"/>
      <w:r>
        <w:t>YANG models used at the Optical MPIs</w:t>
      </w:r>
      <w:bookmarkEnd w:id="283"/>
    </w:p>
    <w:p w14:paraId="09E5ADAC" w14:textId="4F786465" w:rsidR="00296D3F" w:rsidRDefault="00296D3F" w:rsidP="00296D3F">
      <w:pPr>
        <w:pStyle w:val="RFCListBullet"/>
        <w:numPr>
          <w:ilvl w:val="0"/>
          <w:numId w:val="0"/>
        </w:numPr>
        <w:ind w:left="432"/>
      </w:pPr>
      <w:r>
        <w:t xml:space="preserve">The </w:t>
      </w:r>
      <w:ins w:id="284" w:author="Daniel King" w:date="2020-03-09T11:00:00Z">
        <w:r w:rsidR="00DD26D8">
          <w:t>o</w:t>
        </w:r>
      </w:ins>
      <w:del w:id="285" w:author="Daniel King" w:date="2020-03-09T11:00:00Z">
        <w:r w:rsidDel="00DD26D8">
          <w:delText>O</w:delText>
        </w:r>
      </w:del>
      <w:r>
        <w:t>ptical PNC uses at least the following YANG models:</w:t>
      </w:r>
    </w:p>
    <w:p w14:paraId="4B445BCD" w14:textId="77777777" w:rsidR="00F33CC7" w:rsidRDefault="00F33CC7" w:rsidP="00296D3F">
      <w:pPr>
        <w:pStyle w:val="RFCListBullet"/>
      </w:pPr>
      <w:r>
        <w:t>The TE Tunnel Model, defined in the “ietf-te” YANG module of [TE</w:t>
      </w:r>
      <w:r>
        <w:noBreakHyphen/>
        <w:t>TUNNEL]</w:t>
      </w:r>
    </w:p>
    <w:p w14:paraId="1882A9C8" w14:textId="77777777" w:rsidR="00296D3F" w:rsidRDefault="00296D3F" w:rsidP="00F33CC7">
      <w:pPr>
        <w:pStyle w:val="RFCListBullet"/>
      </w:pPr>
      <w:r>
        <w:t>The WSON Tunnel Model, defined in the “</w:t>
      </w:r>
      <w:r w:rsidR="00F33CC7" w:rsidRPr="00F33CC7">
        <w:t>ietf-wson-tunnel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r w:rsidR="00F33CC7">
        <w:rPr>
          <w:lang w:val="en"/>
        </w:rPr>
        <w:t>ietf-flexi-grid-media-channel</w:t>
      </w:r>
      <w:r w:rsidR="00F33CC7">
        <w:t>” YANG module of [Flexi</w:t>
      </w:r>
      <w:r w:rsidR="00F33CC7">
        <w:noBreakHyphen/>
        <w:t>MC]</w:t>
      </w:r>
    </w:p>
    <w:p w14:paraId="67B81D1E" w14:textId="77777777" w:rsidR="00296D3F" w:rsidRDefault="00296D3F" w:rsidP="00A26597">
      <w:pPr>
        <w:pStyle w:val="RFCListBullet"/>
      </w:pPr>
      <w:r>
        <w:lastRenderedPageBreak/>
        <w:t xml:space="preserve">The Ethernet </w:t>
      </w:r>
      <w:r w:rsidR="00F33CC7">
        <w:t>Client Signal Model</w:t>
      </w:r>
      <w:r>
        <w:t>, defined in the “</w:t>
      </w:r>
      <w:r w:rsidR="00A26597" w:rsidRPr="00A26597">
        <w:t>ietf-eth-tran-service</w:t>
      </w:r>
      <w:r>
        <w:t>” YANG module of [</w:t>
      </w:r>
      <w:r w:rsidR="00F33CC7">
        <w:t>CLIENT-SIGNAL</w:t>
      </w:r>
      <w:r>
        <w:t>]</w:t>
      </w:r>
    </w:p>
    <w:p w14:paraId="1D420255" w14:textId="77777777"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rsidP="009D59D1">
      <w:pPr>
        <w:pStyle w:val="Heading4"/>
      </w:pPr>
      <w:bookmarkStart w:id="286" w:name="_Toc23423599"/>
      <w:r>
        <w:t>Required YANG models at the Packet MPIs</w:t>
      </w:r>
      <w:bookmarkEnd w:id="286"/>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“ietf-network”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046590C9" w14:textId="77777777" w:rsidR="000F1A74" w:rsidRDefault="000F1A74" w:rsidP="000F1A74">
      <w:pPr>
        <w:pStyle w:val="RFCListBullet"/>
      </w:pPr>
      <w:r>
        <w:t>The Base Network Topology Model, defined in the “</w:t>
      </w:r>
      <w:r>
        <w:rPr>
          <w:lang w:val="en"/>
        </w:rPr>
        <w:t>ietf-network-topology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C57C99">
        <w:t>3.1.1.1</w:t>
      </w:r>
      <w:r w:rsidR="00F97768">
        <w:fldChar w:fldCharType="end"/>
      </w:r>
      <w:r w:rsidR="00F97768">
        <w:t>)</w:t>
      </w:r>
    </w:p>
    <w:p w14:paraId="352185B7" w14:textId="77777777"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C57C99">
        <w:t>3.2.2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t>The IP Topology can also be used to configure the IP Links created over DWDM.</w:t>
      </w:r>
    </w:p>
    <w:p w14:paraId="207C462F" w14:textId="77777777" w:rsidR="008C6F92" w:rsidRPr="008C6F92" w:rsidRDefault="0017445E" w:rsidP="009D59D1">
      <w:pPr>
        <w:pStyle w:val="Heading3"/>
      </w:pPr>
      <w:bookmarkStart w:id="287" w:name="_Ref11242803"/>
      <w:bookmarkStart w:id="288" w:name="_Toc23423600"/>
      <w:r>
        <w:t>IP Link Setup Procedure</w:t>
      </w:r>
      <w:bookmarkEnd w:id="287"/>
      <w:bookmarkEnd w:id="288"/>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lastRenderedPageBreak/>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t>After the WDM Tunnel has been setup and the client traffic steering configured, the two IP routers can exchange Ethernet packets between themselves, including LLDP messages.</w:t>
      </w:r>
    </w:p>
    <w:p w14:paraId="37607642" w14:textId="08600D90" w:rsidR="001A4027" w:rsidRDefault="0012569E" w:rsidP="008C6F92">
      <w:r>
        <w:t>If LLDP [IEEE 802.1AB] is used between the two routers, the P</w:t>
      </w:r>
      <w:r>
        <w:noBreakHyphen/>
        <w:t>PNC can automatically discover the</w:t>
      </w:r>
      <w:r w:rsidR="00870D58">
        <w:t xml:space="preserve"> </w:t>
      </w:r>
      <w:r>
        <w:t>IP Link being set</w:t>
      </w:r>
      <w:ins w:id="289" w:author="Daniel King" w:date="2020-03-09T11:06:00Z">
        <w:r w:rsidR="001B08B5">
          <w:t xml:space="preserve"> </w:t>
        </w:r>
      </w:ins>
      <w:r>
        <w: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pPr>
      <w:bookmarkStart w:id="290" w:name="_Toc23423601"/>
      <w:r w:rsidRPr="00677935">
        <w:t xml:space="preserve">Provisioning of an IP link/LAG over DWDM with </w:t>
      </w:r>
      <w:r w:rsidR="00B53579">
        <w:t>path constraints</w:t>
      </w:r>
      <w:bookmarkEnd w:id="290"/>
    </w:p>
    <w:p w14:paraId="43BC2C4A" w14:textId="77777777" w:rsidR="00677935" w:rsidRDefault="00677935" w:rsidP="00677935">
      <w:r>
        <w:t>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the inter-AS domain with less latency (in case we have several interconnection links) to have the right low latency constraint fulfilled end-to-end across domains.</w:t>
      </w:r>
    </w:p>
    <w:p w14:paraId="24FBE634" w14:textId="77777777" w:rsidR="00677935" w:rsidRDefault="00677935" w:rsidP="00677935">
      <w:r>
        <w:t>MDSC must be able to automatically create two IP links between two routers, over DWDM network, with physical path diversity (avoiding SRLGs communicated by O-PNCs to the MDSC).</w:t>
      </w:r>
    </w:p>
    <w:p w14:paraId="6EBB3221" w14:textId="2B3FCBCE" w:rsidR="00677935" w:rsidRDefault="00677935" w:rsidP="00677935">
      <w:r>
        <w:t xml:space="preserve">MDSC must be responsible </w:t>
      </w:r>
      <w:del w:id="291" w:author="Daniel King" w:date="2020-03-09T11:06:00Z">
        <w:r w:rsidDel="001B08B5">
          <w:delText>to route</w:delText>
        </w:r>
      </w:del>
      <w:ins w:id="292" w:author="Daniel King" w:date="2020-03-09T11:06:00Z">
        <w:r w:rsidR="001B08B5">
          <w:t>for routing</w:t>
        </w:r>
      </w:ins>
      <w:r>
        <w:t xml:space="preserve"> each of this IP links through different inter-AS domain links so that end-to-end IP links are fully disjoint.</w:t>
      </w:r>
    </w:p>
    <w:p w14:paraId="1E7F02A4" w14:textId="77777777" w:rsidR="00677935" w:rsidRDefault="00677935" w:rsidP="00677935">
      <w:r>
        <w:t>Optical connectivity must be set up accordingly by MDSC through O-PNCs.</w:t>
      </w:r>
    </w:p>
    <w:p w14:paraId="47658615" w14:textId="77777777" w:rsidR="00B53579" w:rsidRDefault="00B53579" w:rsidP="00B53579">
      <w:pPr>
        <w:pStyle w:val="Heading3"/>
      </w:pPr>
      <w:bookmarkStart w:id="293" w:name="_Toc23423602"/>
      <w:r>
        <w:lastRenderedPageBreak/>
        <w:t>YANG models used at the MPIs</w:t>
      </w:r>
      <w:bookmarkEnd w:id="293"/>
    </w:p>
    <w:p w14:paraId="211896FF" w14:textId="00A16FAB" w:rsidR="00B53579" w:rsidRDefault="00B53579" w:rsidP="00677935">
      <w:r>
        <w:t xml:space="preserve">This </w:t>
      </w:r>
      <w:ins w:id="294" w:author="Daniel King" w:date="2020-03-09T11:01:00Z">
        <w:r w:rsidR="00DD26D8">
          <w:t xml:space="preserve">section </w:t>
        </w:r>
      </w:ins>
      <w:r>
        <w:t>is for further study</w:t>
      </w:r>
    </w:p>
    <w:p w14:paraId="099521BA" w14:textId="5398BCE4" w:rsidR="00677935" w:rsidRPr="00ED0A2B" w:rsidDel="00DD26D8" w:rsidRDefault="00677935" w:rsidP="00444436">
      <w:pPr>
        <w:pStyle w:val="Heading2"/>
        <w:rPr>
          <w:del w:id="295" w:author="Daniel King" w:date="2020-03-09T11:02:00Z"/>
        </w:rPr>
      </w:pPr>
      <w:bookmarkStart w:id="296" w:name="_Toc23423603"/>
      <w:r w:rsidRPr="00ED0A2B">
        <w:t xml:space="preserve">Provisioning </w:t>
      </w:r>
      <w:del w:id="297" w:author="Daniel King" w:date="2020-03-09T11:01:00Z">
        <w:r w:rsidRPr="00ED0A2B" w:rsidDel="00DD26D8">
          <w:delText xml:space="preserve">of an additional </w:delText>
        </w:r>
      </w:del>
      <w:del w:id="298" w:author="Daniel King" w:date="2020-03-09T11:02:00Z">
        <w:r w:rsidRPr="00ED0A2B" w:rsidDel="00DD26D8">
          <w:delText>li</w:delText>
        </w:r>
      </w:del>
      <w:ins w:id="299" w:author="Daniel King" w:date="2020-03-09T11:02:00Z">
        <w:r w:rsidR="00DD26D8">
          <w:t>Li</w:t>
        </w:r>
      </w:ins>
      <w:r w:rsidRPr="00ED0A2B">
        <w:t xml:space="preserve">nk </w:t>
      </w:r>
      <w:ins w:id="300" w:author="Daniel King" w:date="2020-03-09T11:02:00Z">
        <w:r w:rsidR="00DD26D8">
          <w:t>M</w:t>
        </w:r>
      </w:ins>
      <w:del w:id="301" w:author="Daniel King" w:date="2020-03-09T11:02:00Z">
        <w:r w:rsidRPr="00ED0A2B" w:rsidDel="00DD26D8">
          <w:delText>m</w:delText>
        </w:r>
      </w:del>
      <w:r w:rsidRPr="00ED0A2B">
        <w:t>ember</w:t>
      </w:r>
      <w:ins w:id="302" w:author="Daniel King" w:date="2020-03-09T11:02:00Z">
        <w:r w:rsidR="00DD26D8">
          <w:t>s</w:t>
        </w:r>
      </w:ins>
      <w:r w:rsidRPr="00ED0A2B">
        <w:t xml:space="preserve"> to an existing LAG </w:t>
      </w:r>
      <w:del w:id="303" w:author="Daniel King" w:date="2020-03-09T11:02:00Z">
        <w:r w:rsidRPr="00ED0A2B" w:rsidDel="00DD26D8">
          <w:delText>with or without path constraint</w:delText>
        </w:r>
        <w:r w:rsidR="00B53579" w:rsidDel="00DD26D8">
          <w:delText>s</w:delText>
        </w:r>
        <w:bookmarkEnd w:id="296"/>
      </w:del>
    </w:p>
    <w:p w14:paraId="725B25D3" w14:textId="77777777" w:rsidR="00DD26D8" w:rsidRDefault="00DD26D8" w:rsidP="00444436">
      <w:pPr>
        <w:pStyle w:val="Heading2"/>
        <w:rPr>
          <w:ins w:id="304" w:author="Daniel King" w:date="2020-03-09T11:02:00Z"/>
        </w:rPr>
      </w:pPr>
    </w:p>
    <w:p w14:paraId="393B8F5F" w14:textId="18EF0A95" w:rsidR="00677935" w:rsidRDefault="00677935" w:rsidP="00DD26D8">
      <w:del w:id="305" w:author="Daniel King" w:date="2020-03-09T11:02:00Z">
        <w:r w:rsidRPr="00677935" w:rsidDel="00DD26D8">
          <w:delText xml:space="preserve">For </w:delText>
        </w:r>
      </w:del>
      <w:ins w:id="306" w:author="Daniel King" w:date="2020-03-09T11:02:00Z">
        <w:r w:rsidR="00DD26D8">
          <w:t>When</w:t>
        </w:r>
        <w:r w:rsidR="00DD26D8" w:rsidRPr="00677935">
          <w:t xml:space="preserve"> </w:t>
        </w:r>
      </w:ins>
      <w:r w:rsidRPr="00677935">
        <w:t>adding</w:t>
      </w:r>
      <w:del w:id="307" w:author="Daniel King" w:date="2020-03-09T11:02:00Z">
        <w:r w:rsidRPr="00677935" w:rsidDel="00DD26D8">
          <w:delText xml:space="preserve"> an additional</w:delText>
        </w:r>
      </w:del>
      <w:r w:rsidRPr="00677935">
        <w:t xml:space="preserve"> </w:t>
      </w:r>
      <w:ins w:id="308" w:author="Daniel King" w:date="2020-03-09T11:02:00Z">
        <w:r w:rsidR="00DD26D8">
          <w:t xml:space="preserve">a new </w:t>
        </w:r>
      </w:ins>
      <w:r w:rsidRPr="00677935">
        <w:t>link member to a LAG between two routers with or without path latency/diversity constraint</w:t>
      </w:r>
      <w:ins w:id="309" w:author="Daniel King" w:date="2020-03-09T11:02:00Z">
        <w:r w:rsidR="00DD26D8">
          <w:t xml:space="preserve">, the </w:t>
        </w:r>
      </w:ins>
      <w:del w:id="310" w:author="Daniel King" w:date="2020-03-09T11:02:00Z">
        <w:r w:rsidRPr="00677935" w:rsidDel="00DD26D8">
          <w:delText xml:space="preserve">. </w:delText>
        </w:r>
      </w:del>
      <w:r w:rsidRPr="00677935">
        <w:t xml:space="preserve">MDSC must be able to force </w:t>
      </w:r>
      <w:ins w:id="311" w:author="Daniel King" w:date="2020-03-09T11:02:00Z">
        <w:r w:rsidR="00DD26D8">
          <w:t xml:space="preserve">the </w:t>
        </w:r>
      </w:ins>
      <w:r w:rsidRPr="00677935">
        <w:t>additional optical connection to use the same physical path in the optical domain where the LAG capacity increase is required.</w:t>
      </w:r>
    </w:p>
    <w:p w14:paraId="2F312E6E" w14:textId="255FBC6F" w:rsidR="00B53579" w:rsidRDefault="00B53579" w:rsidP="00B53579">
      <w:pPr>
        <w:pStyle w:val="Heading3"/>
      </w:pPr>
      <w:bookmarkStart w:id="312" w:name="_Toc23423604"/>
      <w:r>
        <w:t xml:space="preserve">YANG </w:t>
      </w:r>
      <w:ins w:id="313" w:author="Daniel King" w:date="2020-03-09T11:03:00Z">
        <w:r w:rsidR="00841760">
          <w:t>M</w:t>
        </w:r>
      </w:ins>
      <w:del w:id="314" w:author="Daniel King" w:date="2020-03-09T11:03:00Z">
        <w:r w:rsidDel="00841760">
          <w:delText>m</w:delText>
        </w:r>
      </w:del>
      <w:r>
        <w:t>odels used at the MPIs</w:t>
      </w:r>
      <w:bookmarkStart w:id="315" w:name="_GoBack"/>
      <w:bookmarkEnd w:id="312"/>
      <w:bookmarkEnd w:id="315"/>
    </w:p>
    <w:p w14:paraId="0CCF00DD" w14:textId="77777777" w:rsidR="00B53579" w:rsidRDefault="00B53579" w:rsidP="00B53579">
      <w:r>
        <w:t>This is for further study</w:t>
      </w:r>
    </w:p>
    <w:p w14:paraId="3CF80F32" w14:textId="3384780F" w:rsidR="00677935" w:rsidRDefault="00B53579" w:rsidP="001E3E79">
      <w:pPr>
        <w:pStyle w:val="Heading1"/>
      </w:pPr>
      <w:bookmarkStart w:id="316" w:name="_Toc23423605"/>
      <w:r>
        <w:t>Multi-Layer Recovery Coordination</w:t>
      </w:r>
      <w:bookmarkEnd w:id="316"/>
    </w:p>
    <w:p w14:paraId="136BC948" w14:textId="77777777" w:rsidR="00677935" w:rsidRDefault="00677935" w:rsidP="00677935">
      <w:pPr>
        <w:pStyle w:val="Heading2"/>
      </w:pPr>
      <w:bookmarkStart w:id="317" w:name="_Toc23423606"/>
      <w:r w:rsidRPr="00677935">
        <w:t>Ensuring Network Resiliency during Maintenance Events</w:t>
      </w:r>
      <w:bookmarkEnd w:id="317"/>
    </w:p>
    <w:p w14:paraId="29159A03" w14:textId="77777777" w:rsidR="00677935" w:rsidRDefault="00677935" w:rsidP="00677935">
      <w:r>
        <w:t xml:space="preserve">Before planned maintenance operation on DWDM network takes place, IP traffic should be moved hitless to another link. </w:t>
      </w:r>
    </w:p>
    <w:p w14:paraId="3CC22A2D" w14:textId="77777777" w:rsidR="00677935" w:rsidRPr="00677935" w:rsidRDefault="00677935" w:rsidP="006C3513">
      <w:r>
        <w:t>MDSC must reroute IP traffic before the events takes place. It should be possible to lock IP traffic to the protection route until the maintenance event is finished, unless a fault occurs on such path.</w:t>
      </w:r>
    </w:p>
    <w:p w14:paraId="7FD8C5F4" w14:textId="0DF95DDE" w:rsidR="00677935" w:rsidRDefault="00677935" w:rsidP="00677935">
      <w:pPr>
        <w:pStyle w:val="Heading2"/>
      </w:pPr>
      <w:bookmarkStart w:id="318" w:name="_Toc23423607"/>
      <w:r w:rsidRPr="00677935">
        <w:t xml:space="preserve">Router </w:t>
      </w:r>
      <w:del w:id="319" w:author="Daniel King" w:date="2020-03-09T11:02:00Z">
        <w:r w:rsidRPr="00677935" w:rsidDel="00841760">
          <w:delText>p</w:delText>
        </w:r>
      </w:del>
      <w:ins w:id="320" w:author="Daniel King" w:date="2020-03-09T11:02:00Z">
        <w:r w:rsidR="00841760">
          <w:t>P</w:t>
        </w:r>
      </w:ins>
      <w:r w:rsidRPr="00677935">
        <w:t xml:space="preserve">ort </w:t>
      </w:r>
      <w:del w:id="321" w:author="Daniel King" w:date="2020-03-09T11:02:00Z">
        <w:r w:rsidRPr="00677935" w:rsidDel="00841760">
          <w:delText>f</w:delText>
        </w:r>
      </w:del>
      <w:ins w:id="322" w:author="Daniel King" w:date="2020-03-09T11:02:00Z">
        <w:r w:rsidR="00841760">
          <w:t>F</w:t>
        </w:r>
      </w:ins>
      <w:r w:rsidRPr="00677935">
        <w:t>ailure</w:t>
      </w:r>
      <w:bookmarkEnd w:id="318"/>
    </w:p>
    <w:p w14:paraId="3A2F1807" w14:textId="77777777" w:rsidR="00677935" w:rsidRDefault="00677935" w:rsidP="00677935">
      <w:r>
        <w:t xml:space="preserve">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 </w:t>
      </w:r>
    </w:p>
    <w:p w14:paraId="3BB99E15" w14:textId="77777777" w:rsidR="00677935" w:rsidRDefault="00677935" w:rsidP="006C3513">
      <w:r>
        <w:t>There can be two cases here:</w:t>
      </w:r>
    </w:p>
    <w:p w14:paraId="5AF267CA" w14:textId="77777777" w:rsidR="00677935" w:rsidRDefault="00677935" w:rsidP="006C3513">
      <w:pPr>
        <w:pStyle w:val="RFCListNumbered"/>
        <w:numPr>
          <w:ilvl w:val="0"/>
          <w:numId w:val="24"/>
        </w:numPr>
      </w:pPr>
      <w:r>
        <w:lastRenderedPageBreak/>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20849A42" w14:textId="77777777" w:rsidR="00677935" w:rsidRDefault="00677935" w:rsidP="006C3513">
      <w:pPr>
        <w:pStyle w:val="RFCListNumbered"/>
        <w:numPr>
          <w:ilvl w:val="0"/>
          <w:numId w:val="24"/>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A1EA2B5" w14:textId="77777777" w:rsidR="006F6F19" w:rsidRPr="005254EF" w:rsidRDefault="006F6F19" w:rsidP="001E3E79">
      <w:pPr>
        <w:pStyle w:val="Heading1"/>
      </w:pPr>
      <w:bookmarkStart w:id="323" w:name="_Toc23423608"/>
      <w:r w:rsidRPr="005254EF">
        <w:t>Security Considerations</w:t>
      </w:r>
      <w:bookmarkEnd w:id="323"/>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324" w:name="_Toc23423609"/>
      <w:r>
        <w:t>Operational Considerations</w:t>
      </w:r>
      <w:bookmarkEnd w:id="324"/>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325" w:name="_Toc23423610"/>
      <w:r w:rsidRPr="005254EF">
        <w:lastRenderedPageBreak/>
        <w:t>IANA Considerations</w:t>
      </w:r>
      <w:bookmarkEnd w:id="325"/>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326" w:name="_Toc23423611"/>
      <w:r w:rsidRPr="005254EF">
        <w:t>References</w:t>
      </w:r>
      <w:bookmarkEnd w:id="326"/>
    </w:p>
    <w:p w14:paraId="087EE303" w14:textId="77777777" w:rsidR="002E1F5F" w:rsidRPr="00A32AF9" w:rsidRDefault="002E1F5F" w:rsidP="001E3E79">
      <w:pPr>
        <w:pStyle w:val="Heading2"/>
      </w:pPr>
      <w:bookmarkStart w:id="327" w:name="_Toc23423612"/>
      <w:r w:rsidRPr="00A32AF9">
        <w:t>Normative References</w:t>
      </w:r>
      <w:bookmarkEnd w:id="327"/>
    </w:p>
    <w:p w14:paraId="06D79840" w14:textId="77777777" w:rsidR="00A32AF9" w:rsidRDefault="00A32AF9" w:rsidP="00E915FE">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331AF27C" w14:textId="77777777" w:rsidR="00E95C5A" w:rsidRDefault="00E95C5A" w:rsidP="00E95C5A">
      <w:pPr>
        <w:pStyle w:val="RFCReferencesBookmark"/>
      </w:pPr>
      <w:r>
        <w:t>[RFC8040] Bierman, A. et al., "RESTCONF Protocol", RFC 8040, January 2017.</w:t>
      </w:r>
    </w:p>
    <w:p w14:paraId="2BD5590A"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2C58DE1" w14:textId="77777777" w:rsidR="00D92ACB" w:rsidRDefault="00D92ACB" w:rsidP="00D92ACB">
      <w:pPr>
        <w:pStyle w:val="RFCReferencesBookmark"/>
      </w:pPr>
      <w:r>
        <w:t>[RFC8346] Clemm,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t>Bierman, A. et al., "YANG Library", RFC 8525, March 2019.</w:t>
      </w:r>
    </w:p>
    <w:p w14:paraId="2366E3C3"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draft-ietf-teas-yang-te-topo, work in progress.</w:t>
      </w:r>
    </w:p>
    <w:p w14:paraId="53F9A6B9"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16DBFEC9" w14:textId="77777777" w:rsidR="001153AA" w:rsidRDefault="001153AA" w:rsidP="00D92ACB">
      <w:pPr>
        <w:pStyle w:val="RFCReferencesBookmark"/>
      </w:pPr>
      <w:r>
        <w:t>[CLIENT-TOPO]</w:t>
      </w:r>
      <w:r>
        <w:tab/>
        <w:t>Zheng, H. et al., "A YANG Data Model for Client-layer Topology", draft-zheng-ccamp-client-topo-yang, work in progress.</w:t>
      </w:r>
    </w:p>
    <w:p w14:paraId="4E0204DD" w14:textId="07F07360" w:rsidR="00C90F82" w:rsidRDefault="00C90F82" w:rsidP="00C90F82">
      <w:pPr>
        <w:pStyle w:val="RFCReferencesBookmark"/>
        <w:rPr>
          <w:ins w:id="328" w:author="Italo Busi" w:date="2020-03-04T12:24:00Z"/>
        </w:rPr>
      </w:pPr>
      <w:ins w:id="329" w:author="Italo Busi" w:date="2020-03-04T12:24:00Z">
        <w:r>
          <w:lastRenderedPageBreak/>
          <w:t>[L3-TE-TOPO]</w:t>
        </w:r>
        <w:r>
          <w:tab/>
        </w:r>
      </w:ins>
      <w:ins w:id="330" w:author="Italo Busi" w:date="2020-03-04T12:25:00Z">
        <w:r>
          <w:t>Liu</w:t>
        </w:r>
      </w:ins>
      <w:ins w:id="331" w:author="Italo Busi" w:date="2020-03-04T12:24:00Z">
        <w:r>
          <w:t xml:space="preserve">, </w:t>
        </w:r>
      </w:ins>
      <w:ins w:id="332" w:author="Italo Busi" w:date="2020-03-04T12:25:00Z">
        <w:r>
          <w:t>X</w:t>
        </w:r>
      </w:ins>
      <w:ins w:id="333" w:author="Italo Busi" w:date="2020-03-04T12:24:00Z">
        <w:r>
          <w:t>. et al., "</w:t>
        </w:r>
      </w:ins>
      <w:ins w:id="334" w:author="Italo Busi" w:date="2020-03-04T12:25:00Z">
        <w:r w:rsidRPr="00C90F82">
          <w:t>YANG Data Model for Layer 3 TE Topologies</w:t>
        </w:r>
      </w:ins>
      <w:ins w:id="335" w:author="Italo Busi" w:date="2020-03-04T12:24:00Z">
        <w:r>
          <w:t xml:space="preserve">", </w:t>
        </w:r>
      </w:ins>
      <w:ins w:id="336" w:author="Italo Busi" w:date="2020-03-04T12:25:00Z">
        <w:r w:rsidRPr="00C90F82">
          <w:t>draft-ietf-teas-yang-l3-te-topo</w:t>
        </w:r>
      </w:ins>
      <w:ins w:id="337" w:author="Italo Busi" w:date="2020-03-04T12:24:00Z">
        <w:r>
          <w:t>, work in progress.</w:t>
        </w:r>
      </w:ins>
    </w:p>
    <w:p w14:paraId="10CA1C78" w14:textId="096253AB"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BD9FDF0" w14:textId="77777777" w:rsidR="002E1F5F" w:rsidRPr="00A32AF9" w:rsidRDefault="002E1F5F" w:rsidP="001153AA">
      <w:pPr>
        <w:pStyle w:val="Heading2"/>
      </w:pPr>
      <w:bookmarkStart w:id="338" w:name="_Toc23423613"/>
      <w:r w:rsidRPr="00A32AF9">
        <w:t>Informative References</w:t>
      </w:r>
      <w:bookmarkEnd w:id="338"/>
    </w:p>
    <w:p w14:paraId="34EFC09F" w14:textId="77777777" w:rsidR="00A32AF9" w:rsidRDefault="00FC576E" w:rsidP="00E915FE">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749978EA" w14:textId="61664BAD" w:rsidR="00B53579" w:rsidRDefault="00B53579" w:rsidP="00B53579">
      <w:pPr>
        <w:pStyle w:val="RFCReferencesBookmark"/>
      </w:pPr>
      <w:r>
        <w:t>[ACTN-VPN]</w:t>
      </w:r>
      <w:r>
        <w:tab/>
        <w:t>Lee, Y. et al., "</w:t>
      </w:r>
      <w:r w:rsidRPr="00B53579">
        <w:t xml:space="preserve"> </w:t>
      </w:r>
      <w:r>
        <w:t xml:space="preserve">Applicability of ACTN to Support Packet and Optical Integration", </w:t>
      </w:r>
      <w:r w:rsidRPr="00B53579">
        <w:t>draft-l</w:t>
      </w:r>
      <w:r>
        <w:t>ee-teas-actn-poi-applicability, work in progress.</w:t>
      </w:r>
    </w:p>
    <w:p w14:paraId="6CBD64D5" w14:textId="77777777" w:rsidR="001E3E79" w:rsidRPr="005254EF" w:rsidRDefault="001E3E79" w:rsidP="001E3E79">
      <w:pPr>
        <w:pStyle w:val="Heading1"/>
      </w:pPr>
      <w:bookmarkStart w:id="339" w:name="_Toc23423614"/>
      <w:r w:rsidRPr="005254EF">
        <w:t>Acknowledgments</w:t>
      </w:r>
      <w:bookmarkEnd w:id="339"/>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F90E7C0" w14:textId="77777777" w:rsidR="002E1F5F" w:rsidRPr="005254EF" w:rsidRDefault="002E1F5F" w:rsidP="00BA72C5">
      <w:pPr>
        <w:pStyle w:val="Heading1"/>
      </w:pPr>
      <w:bookmarkStart w:id="340" w:name="_Toc23423615"/>
      <w:r w:rsidRPr="005254EF">
        <w:t>Authors’ Addresses</w:t>
      </w:r>
      <w:bookmarkEnd w:id="340"/>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11" w:history="1">
        <w:r w:rsidR="005254EF" w:rsidRPr="00C56F52">
          <w:rPr>
            <w:rStyle w:val="Hyperlink"/>
          </w:rPr>
          <w:t>fabio.peruzzini@telecomitalia.it</w:t>
        </w:r>
      </w:hyperlink>
    </w:p>
    <w:p w14:paraId="3063162E" w14:textId="77777777" w:rsidR="006B2FA6" w:rsidRDefault="006B2FA6" w:rsidP="006B2FA6"/>
    <w:p w14:paraId="6456A9BE" w14:textId="77777777" w:rsidR="006B2FA6" w:rsidRDefault="006B2FA6" w:rsidP="006B2FA6">
      <w:r>
        <w:t>Italo Busi</w:t>
      </w:r>
      <w:r>
        <w:br/>
        <w:t>Huawei</w:t>
      </w:r>
    </w:p>
    <w:p w14:paraId="6BBABF5A" w14:textId="77777777" w:rsidR="006B2FA6" w:rsidRDefault="006B2FA6" w:rsidP="006B2FA6">
      <w:r>
        <w:lastRenderedPageBreak/>
        <w:t xml:space="preserve">Email: </w:t>
      </w:r>
      <w:hyperlink r:id="rId12"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t>Daniel King</w:t>
      </w:r>
      <w:r>
        <w:br/>
        <w:t>Old Dog Consulting</w:t>
      </w:r>
    </w:p>
    <w:p w14:paraId="01738F03" w14:textId="77777777" w:rsidR="00BA2A4C" w:rsidRDefault="00BA2A4C" w:rsidP="00BA2A4C">
      <w:r>
        <w:t xml:space="preserve">Email: </w:t>
      </w:r>
      <w:hyperlink r:id="rId13" w:history="1">
        <w:r w:rsidRPr="00DC28C5">
          <w:rPr>
            <w:rStyle w:val="Hyperlink"/>
          </w:rPr>
          <w:t>daniel@olddog.co.uk</w:t>
        </w:r>
      </w:hyperlink>
      <w:r>
        <w:t xml:space="preserve"> </w:t>
      </w:r>
    </w:p>
    <w:p w14:paraId="494229AD" w14:textId="77777777" w:rsidR="006B2FA6" w:rsidRDefault="006B2FA6" w:rsidP="006B2FA6"/>
    <w:p w14:paraId="0A45A58C" w14:textId="77777777" w:rsidR="006B2FA6" w:rsidRPr="006B2FA6" w:rsidRDefault="006B2FA6" w:rsidP="006B2FA6">
      <w:pPr>
        <w:rPr>
          <w:lang w:val="it-IT"/>
        </w:rPr>
      </w:pPr>
      <w:r w:rsidRPr="006B2FA6">
        <w:rPr>
          <w:lang w:val="it-IT"/>
        </w:rPr>
        <w:t>Sergio Belotti</w:t>
      </w:r>
      <w:r w:rsidRPr="006B2FA6">
        <w:rPr>
          <w:lang w:val="it-IT"/>
        </w:rPr>
        <w:br/>
        <w:t>Nokia</w:t>
      </w:r>
    </w:p>
    <w:p w14:paraId="2CECA6AE" w14:textId="77777777" w:rsidR="006B2FA6" w:rsidRPr="006B2FA6" w:rsidRDefault="006B2FA6" w:rsidP="006B2FA6">
      <w:pPr>
        <w:rPr>
          <w:lang w:val="en-GB"/>
        </w:rPr>
      </w:pPr>
      <w:r w:rsidRPr="006B2FA6">
        <w:rPr>
          <w:lang w:val="en-GB"/>
        </w:rPr>
        <w:t xml:space="preserve">Email: </w:t>
      </w:r>
      <w:hyperlink r:id="rId14" w:history="1">
        <w:r w:rsidRPr="006B2FA6">
          <w:rPr>
            <w:rStyle w:val="Hyperlink"/>
            <w:lang w:val="en-GB"/>
          </w:rPr>
          <w:t>sergio.belotti@nokia.com</w:t>
        </w:r>
      </w:hyperlink>
      <w:r w:rsidRPr="006B2FA6">
        <w:rPr>
          <w:lang w:val="en-GB"/>
        </w:rPr>
        <w:t xml:space="preserve"> </w:t>
      </w:r>
    </w:p>
    <w:p w14:paraId="0DC32B3E" w14:textId="77777777" w:rsidR="006B2FA6" w:rsidRPr="006B2FA6" w:rsidRDefault="006B2FA6" w:rsidP="006B2FA6">
      <w:pPr>
        <w:rPr>
          <w:lang w:val="en-GB"/>
        </w:rPr>
      </w:pPr>
    </w:p>
    <w:p w14:paraId="135EAEAF"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32603C27" w14:textId="77777777" w:rsidR="006B2FA6" w:rsidRPr="00980212" w:rsidRDefault="006B2FA6" w:rsidP="006B2FA6">
      <w:pPr>
        <w:rPr>
          <w:lang w:val="it-IT"/>
        </w:rPr>
      </w:pPr>
      <w:r w:rsidRPr="00980212">
        <w:rPr>
          <w:lang w:val="it-IT"/>
        </w:rPr>
        <w:t xml:space="preserve">Email: </w:t>
      </w:r>
      <w:hyperlink r:id="rId15" w:history="1">
        <w:r w:rsidRPr="00193463">
          <w:rPr>
            <w:rStyle w:val="Hyperlink"/>
            <w:lang w:val="it-IT"/>
          </w:rPr>
          <w:t>ggalimbe@cisco.com</w:t>
        </w:r>
      </w:hyperlink>
    </w:p>
    <w:p w14:paraId="30F07012" w14:textId="77777777" w:rsidR="00980212" w:rsidRPr="006B2FA6" w:rsidRDefault="00980212" w:rsidP="00980212">
      <w:pPr>
        <w:rPr>
          <w:lang w:val="it-IT"/>
        </w:rPr>
      </w:pPr>
    </w:p>
    <w:p w14:paraId="13083C75"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3E0406C8" w14:textId="77777777" w:rsidR="00980212" w:rsidRPr="00980212" w:rsidRDefault="00980212" w:rsidP="00980212">
      <w:pPr>
        <w:rPr>
          <w:lang w:val="it-IT"/>
        </w:rPr>
      </w:pPr>
      <w:r w:rsidRPr="00980212">
        <w:rPr>
          <w:lang w:val="it-IT"/>
        </w:rPr>
        <w:t xml:space="preserve">Email: </w:t>
      </w:r>
      <w:hyperlink r:id="rId16" w:history="1">
        <w:r w:rsidRPr="00980212">
          <w:rPr>
            <w:rStyle w:val="Hyperlink"/>
            <w:lang w:val="it-IT"/>
          </w:rPr>
          <w:t>zhengyanlei@chinaunicom.cn</w:t>
        </w:r>
      </w:hyperlink>
    </w:p>
    <w:p w14:paraId="3B84FBED" w14:textId="77777777" w:rsidR="00980212" w:rsidRDefault="00980212" w:rsidP="00980212"/>
    <w:p w14:paraId="77C181B2"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55997842" w14:textId="77777777" w:rsidR="00980212" w:rsidRDefault="00980212" w:rsidP="00980212">
      <w:r>
        <w:t xml:space="preserve">Email: </w:t>
      </w:r>
      <w:hyperlink r:id="rId17" w:history="1">
        <w:r w:rsidRPr="00193463">
          <w:rPr>
            <w:rStyle w:val="Hyperlink"/>
          </w:rPr>
          <w:t>wcorreia@timbrasil.com.br</w:t>
        </w:r>
      </w:hyperlink>
    </w:p>
    <w:p w14:paraId="7BA759B5" w14:textId="77777777" w:rsidR="006B2FA6" w:rsidRDefault="006B2FA6" w:rsidP="006B2FA6"/>
    <w:p w14:paraId="5E297DDF" w14:textId="77777777" w:rsidR="006B2FA6" w:rsidRPr="006B2FA6" w:rsidRDefault="006B2FA6" w:rsidP="006B2FA6">
      <w:pPr>
        <w:rPr>
          <w:lang w:val="en-GB"/>
        </w:rPr>
      </w:pPr>
      <w:r w:rsidRPr="006B2FA6">
        <w:rPr>
          <w:lang w:val="en-GB"/>
        </w:rPr>
        <w:t>Jean-Francois Bouquier</w:t>
      </w:r>
      <w:r w:rsidRPr="006B2FA6">
        <w:rPr>
          <w:lang w:val="en-GB"/>
        </w:rPr>
        <w:br/>
        <w:t>Vodafone</w:t>
      </w:r>
    </w:p>
    <w:p w14:paraId="78CEBD6F" w14:textId="77777777" w:rsidR="006B2FA6" w:rsidRDefault="006B2FA6" w:rsidP="006B2FA6">
      <w:r>
        <w:t xml:space="preserve">Email: </w:t>
      </w:r>
      <w:hyperlink r:id="rId18" w:history="1">
        <w:r w:rsidRPr="006472B1">
          <w:rPr>
            <w:rStyle w:val="Hyperlink"/>
          </w:rPr>
          <w:t>jeff.bouquier@vodafone.com</w:t>
        </w:r>
      </w:hyperlink>
    </w:p>
    <w:p w14:paraId="015B70BD" w14:textId="77777777" w:rsidR="00277FAA" w:rsidRDefault="00277FAA" w:rsidP="00277FAA">
      <w:pPr>
        <w:rPr>
          <w:ins w:id="341" w:author="Italo Busi" w:date="2020-01-25T12:31:00Z"/>
        </w:rPr>
      </w:pPr>
    </w:p>
    <w:p w14:paraId="2C00A727" w14:textId="77777777" w:rsidR="00277FAA" w:rsidRPr="008B1AC2" w:rsidRDefault="00277FAA" w:rsidP="00277FAA">
      <w:pPr>
        <w:rPr>
          <w:ins w:id="342" w:author="Italo Busi" w:date="2020-01-25T12:31:00Z"/>
        </w:rPr>
      </w:pPr>
      <w:ins w:id="343" w:author="Italo Busi" w:date="2020-01-25T12:31:00Z">
        <w:r w:rsidRPr="00121733">
          <w:lastRenderedPageBreak/>
          <w:t>Michael Scharf</w:t>
        </w:r>
        <w:r w:rsidRPr="006B2FA6">
          <w:rPr>
            <w:lang w:val="en-GB"/>
          </w:rPr>
          <w:br/>
        </w:r>
        <w:r w:rsidRPr="008B1AC2">
          <w:rPr>
            <w:lang w:val="en-GB"/>
          </w:rPr>
          <w:t>Hochschule Esslingen - University of Applied Sciences</w:t>
        </w:r>
      </w:ins>
    </w:p>
    <w:p w14:paraId="30194841" w14:textId="77777777" w:rsidR="00277FAA" w:rsidRDefault="00277FAA" w:rsidP="00277FAA">
      <w:pPr>
        <w:rPr>
          <w:ins w:id="344" w:author="Italo Busi" w:date="2020-01-25T12:31:00Z"/>
        </w:rPr>
      </w:pPr>
      <w:ins w:id="345" w:author="Italo Busi" w:date="2020-01-25T12:31:00Z">
        <w:r>
          <w:t xml:space="preserve">Email: </w:t>
        </w:r>
        <w:r>
          <w:fldChar w:fldCharType="begin"/>
        </w:r>
        <w:r>
          <w:instrText xml:space="preserve"> HYPERLINK "mailto:</w:instrText>
        </w:r>
        <w:r w:rsidRPr="008B1AC2">
          <w:instrText>michael.scharf@hs-esslingen.de</w:instrText>
        </w:r>
        <w:r>
          <w:instrText xml:space="preserve">" </w:instrText>
        </w:r>
        <w:r>
          <w:fldChar w:fldCharType="separate"/>
        </w:r>
        <w:r w:rsidRPr="004C3950">
          <w:rPr>
            <w:rStyle w:val="Hyperlink"/>
          </w:rPr>
          <w:t>michael.scharf@hs-esslingen.de</w:t>
        </w:r>
        <w:r>
          <w:fldChar w:fldCharType="end"/>
        </w:r>
      </w:ins>
    </w:p>
    <w:p w14:paraId="2E463AF8" w14:textId="77777777" w:rsidR="00BA2A4C" w:rsidRPr="00277FAA" w:rsidRDefault="00BA2A4C" w:rsidP="00903371">
      <w:pPr>
        <w:ind w:left="0"/>
        <w:rPr>
          <w:rPrChange w:id="346" w:author="Italo Busi" w:date="2020-01-25T12:31:00Z">
            <w:rPr>
              <w:lang w:val="en-GB"/>
            </w:rPr>
          </w:rPrChange>
        </w:rPr>
      </w:pPr>
    </w:p>
    <w:sectPr w:rsidR="00BA2A4C" w:rsidRPr="00277FAA" w:rsidSect="00BA72C5">
      <w:headerReference w:type="default" r:id="rId19"/>
      <w:footerReference w:type="default" r:id="rId20"/>
      <w:headerReference w:type="first" r:id="rId21"/>
      <w:footerReference w:type="first" r:id="rId22"/>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King" w:date="2020-03-09T10:01:00Z" w:initials="DK">
    <w:p w14:paraId="6EEB2D66" w14:textId="4A978AFF" w:rsidR="00520B13" w:rsidRDefault="00520B13" w:rsidP="00712C26">
      <w:pPr>
        <w:pStyle w:val="HTMLPreformatted"/>
        <w:rPr>
          <w:rFonts w:eastAsia="Times New Roman"/>
          <w:color w:val="000000"/>
          <w:lang w:eastAsia="en-GB"/>
        </w:rPr>
      </w:pPr>
      <w:r>
        <w:rPr>
          <w:rStyle w:val="CommentReference"/>
        </w:rPr>
        <w:annotationRef/>
      </w:r>
      <w:r>
        <w:rPr>
          <w:noProof/>
        </w:rPr>
        <w:t xml:space="preserve">We should add AUthors from </w:t>
      </w:r>
      <w:hyperlink r:id="rId1" w:history="1">
        <w:r>
          <w:rPr>
            <w:rStyle w:val="Hyperlink"/>
          </w:rPr>
          <w:t>draft-lee-teas-actn-poi-applicability</w:t>
        </w:r>
      </w:hyperlink>
      <w:r>
        <w:rPr>
          <w:noProof/>
          <w:color w:val="000000"/>
        </w:rPr>
        <w:t xml:space="preserve"> on the front page. Maybe have Fabio and Young on the front page with (Editor) after their names, and move everyone else to Author section.  </w:t>
      </w:r>
    </w:p>
    <w:p w14:paraId="2FE46141" w14:textId="168E1877" w:rsidR="00520B13" w:rsidRDefault="00520B13">
      <w:pPr>
        <w:pStyle w:val="CommentText"/>
      </w:pPr>
    </w:p>
  </w:comment>
  <w:comment w:id="151" w:author="Daniel King" w:date="2020-03-09T10:44:00Z" w:initials="DK">
    <w:p w14:paraId="3585CDC8" w14:textId="495D2ECE" w:rsidR="00520B13" w:rsidRDefault="00520B13">
      <w:pPr>
        <w:pStyle w:val="CommentText"/>
      </w:pPr>
      <w:r>
        <w:rPr>
          <w:rStyle w:val="CommentReference"/>
        </w:rPr>
        <w:annotationRef/>
      </w:r>
      <w:r>
        <w:rPr>
          <w:noProof/>
        </w:rPr>
        <w:t>We can add references.</w:t>
      </w:r>
    </w:p>
  </w:comment>
  <w:comment w:id="175" w:author="Daniel King" w:date="2020-03-09T10:56:00Z" w:initials="DK">
    <w:p w14:paraId="5227D9D1" w14:textId="57AD8ED1" w:rsidR="00FC6ADF" w:rsidRDefault="00520B13">
      <w:pPr>
        <w:pStyle w:val="CommentText"/>
        <w:rPr>
          <w:noProof/>
        </w:rPr>
      </w:pPr>
      <w:r>
        <w:rPr>
          <w:rStyle w:val="CommentReference"/>
        </w:rPr>
        <w:annotationRef/>
      </w:r>
      <w:r>
        <w:rPr>
          <w:noProof/>
        </w:rPr>
        <w:t xml:space="preserve">For futue discussion but we may want to clearly </w:t>
      </w:r>
      <w:r w:rsidR="00A84F01">
        <w:rPr>
          <w:noProof/>
        </w:rPr>
        <w:t>h</w:t>
      </w:r>
      <w:r w:rsidR="00A84F01">
        <w:rPr>
          <w:noProof/>
        </w:rPr>
        <w:t>o</w:t>
      </w:r>
      <w:r w:rsidR="00A84F01">
        <w:rPr>
          <w:noProof/>
        </w:rPr>
        <w:t>w</w:t>
      </w:r>
      <w:r w:rsidR="00A84F01">
        <w:rPr>
          <w:noProof/>
        </w:rPr>
        <w:t xml:space="preserve"> </w:t>
      </w:r>
      <w:r w:rsidR="00A84F01">
        <w:rPr>
          <w:noProof/>
        </w:rPr>
        <w:t>t</w:t>
      </w:r>
      <w:r w:rsidR="00A84F01">
        <w:rPr>
          <w:noProof/>
        </w:rPr>
        <w:t>h</w:t>
      </w:r>
      <w:r w:rsidR="00A84F01">
        <w:rPr>
          <w:noProof/>
        </w:rPr>
        <w:t>i</w:t>
      </w:r>
      <w:r w:rsidR="00A84F01">
        <w:rPr>
          <w:noProof/>
        </w:rPr>
        <w:t xml:space="preserve">s </w:t>
      </w:r>
      <w:r w:rsidR="00A84F01">
        <w:rPr>
          <w:noProof/>
        </w:rPr>
        <w:t>is</w:t>
      </w:r>
      <w:r w:rsidR="00A84F01">
        <w:rPr>
          <w:noProof/>
        </w:rPr>
        <w:t xml:space="preserve"> a</w:t>
      </w:r>
      <w:r w:rsidR="00A84F01">
        <w:rPr>
          <w:noProof/>
        </w:rPr>
        <w:t>c</w:t>
      </w:r>
      <w:r w:rsidR="00A84F01">
        <w:rPr>
          <w:noProof/>
        </w:rPr>
        <w:t>h</w:t>
      </w:r>
      <w:r w:rsidR="00A84F01">
        <w:rPr>
          <w:noProof/>
        </w:rPr>
        <w:t>i</w:t>
      </w:r>
      <w:r w:rsidR="00A84F01">
        <w:rPr>
          <w:noProof/>
        </w:rPr>
        <w:t>e</w:t>
      </w:r>
      <w:r w:rsidR="00A84F01">
        <w:rPr>
          <w:noProof/>
        </w:rPr>
        <w:t>v</w:t>
      </w:r>
      <w:r w:rsidR="00A84F01">
        <w:rPr>
          <w:noProof/>
        </w:rPr>
        <w:t>e</w:t>
      </w:r>
      <w:r w:rsidR="00A84F01">
        <w:rPr>
          <w:noProof/>
        </w:rPr>
        <w:t>d</w:t>
      </w:r>
      <w:r w:rsidR="00A84F01">
        <w:rPr>
          <w:noProof/>
        </w:rPr>
        <w:t xml:space="preserve">. </w:t>
      </w:r>
      <w:r w:rsidR="00A84F01">
        <w:rPr>
          <w:noProof/>
        </w:rPr>
        <w:t>W</w:t>
      </w:r>
      <w:r w:rsidR="00A84F01">
        <w:rPr>
          <w:noProof/>
        </w:rPr>
        <w:t xml:space="preserve">e </w:t>
      </w:r>
      <w:r w:rsidR="00A84F01">
        <w:rPr>
          <w:noProof/>
        </w:rPr>
        <w:t>s</w:t>
      </w:r>
      <w:r w:rsidR="00A84F01">
        <w:rPr>
          <w:noProof/>
        </w:rPr>
        <w:t>h</w:t>
      </w:r>
      <w:r w:rsidR="00A84F01">
        <w:rPr>
          <w:noProof/>
        </w:rPr>
        <w:t>o</w:t>
      </w:r>
      <w:r w:rsidR="00A84F01">
        <w:rPr>
          <w:noProof/>
        </w:rPr>
        <w:t>u</w:t>
      </w:r>
      <w:r w:rsidR="00A84F01">
        <w:rPr>
          <w:noProof/>
        </w:rPr>
        <w:t>l</w:t>
      </w:r>
      <w:r w:rsidR="00A84F01">
        <w:rPr>
          <w:noProof/>
        </w:rPr>
        <w:t>d</w:t>
      </w:r>
      <w:r w:rsidR="00A84F01">
        <w:rPr>
          <w:noProof/>
        </w:rPr>
        <w:t xml:space="preserve"> </w:t>
      </w:r>
      <w:r w:rsidR="00A84F01">
        <w:rPr>
          <w:noProof/>
        </w:rPr>
        <w:t>a</w:t>
      </w:r>
      <w:r w:rsidR="00A84F01">
        <w:rPr>
          <w:noProof/>
        </w:rPr>
        <w:t>l</w:t>
      </w:r>
      <w:r w:rsidR="00A84F01">
        <w:rPr>
          <w:noProof/>
        </w:rPr>
        <w:t>s</w:t>
      </w:r>
      <w:r w:rsidR="00A84F01">
        <w:rPr>
          <w:noProof/>
        </w:rPr>
        <w:t xml:space="preserve">o </w:t>
      </w:r>
      <w:r w:rsidR="00A84F01">
        <w:rPr>
          <w:noProof/>
        </w:rPr>
        <w:t>h</w:t>
      </w:r>
      <w:r w:rsidR="00A84F01">
        <w:rPr>
          <w:noProof/>
        </w:rPr>
        <w:t>a</w:t>
      </w:r>
      <w:r w:rsidR="00A84F01">
        <w:rPr>
          <w:noProof/>
        </w:rPr>
        <w:t>ve</w:t>
      </w:r>
      <w:r w:rsidR="00A84F01">
        <w:rPr>
          <w:noProof/>
        </w:rPr>
        <w:t xml:space="preserve"> a</w:t>
      </w:r>
      <w:r w:rsidR="00A84F01">
        <w:rPr>
          <w:noProof/>
        </w:rPr>
        <w:t xml:space="preserve"> </w:t>
      </w:r>
      <w:r w:rsidR="00A84F01">
        <w:rPr>
          <w:noProof/>
        </w:rPr>
        <w:t>d</w:t>
      </w:r>
      <w:r w:rsidR="00A84F01">
        <w:rPr>
          <w:noProof/>
        </w:rPr>
        <w:t>i</w:t>
      </w:r>
      <w:r w:rsidR="00A84F01">
        <w:rPr>
          <w:noProof/>
        </w:rPr>
        <w:t>c</w:t>
      </w:r>
      <w:r w:rsidR="00A84F01">
        <w:rPr>
          <w:noProof/>
        </w:rPr>
        <w:t>u</w:t>
      </w:r>
      <w:r w:rsidR="00A84F01">
        <w:rPr>
          <w:noProof/>
        </w:rPr>
        <w:t>s</w:t>
      </w:r>
      <w:r w:rsidR="00A84F01">
        <w:rPr>
          <w:noProof/>
        </w:rPr>
        <w:t>s</w:t>
      </w:r>
      <w:r w:rsidR="00A84F01">
        <w:rPr>
          <w:noProof/>
        </w:rPr>
        <w:t>io</w:t>
      </w:r>
      <w:r w:rsidR="00A84F01">
        <w:rPr>
          <w:noProof/>
        </w:rPr>
        <w:t>n</w:t>
      </w:r>
      <w:r w:rsidR="00A84F01">
        <w:rPr>
          <w:noProof/>
        </w:rPr>
        <w:t>/</w:t>
      </w:r>
      <w:r w:rsidR="00A84F01">
        <w:rPr>
          <w:noProof/>
        </w:rPr>
        <w:t>s</w:t>
      </w:r>
      <w:r w:rsidR="00A84F01">
        <w:rPr>
          <w:noProof/>
        </w:rPr>
        <w:t>u</w:t>
      </w:r>
      <w:r w:rsidR="00A84F01">
        <w:rPr>
          <w:noProof/>
        </w:rPr>
        <w:t>b</w:t>
      </w:r>
      <w:r w:rsidR="00A84F01">
        <w:rPr>
          <w:noProof/>
        </w:rPr>
        <w:t>-</w:t>
      </w:r>
      <w:r w:rsidR="00A84F01">
        <w:rPr>
          <w:noProof/>
        </w:rPr>
        <w:t>s</w:t>
      </w:r>
      <w:r w:rsidR="00A84F01">
        <w:rPr>
          <w:noProof/>
        </w:rPr>
        <w:t>e</w:t>
      </w:r>
      <w:r w:rsidR="00A84F01">
        <w:rPr>
          <w:noProof/>
        </w:rPr>
        <w:t>c</w:t>
      </w:r>
      <w:r w:rsidR="00A84F01">
        <w:rPr>
          <w:noProof/>
        </w:rPr>
        <w:t>t</w:t>
      </w:r>
      <w:r w:rsidR="00A84F01">
        <w:rPr>
          <w:noProof/>
        </w:rPr>
        <w:t>io</w:t>
      </w:r>
      <w:r w:rsidR="00A84F01">
        <w:rPr>
          <w:noProof/>
        </w:rPr>
        <w:t xml:space="preserve">n </w:t>
      </w:r>
      <w:r w:rsidR="00A84F01">
        <w:rPr>
          <w:noProof/>
        </w:rPr>
        <w:t>o</w:t>
      </w:r>
      <w:r w:rsidR="00A84F01">
        <w:rPr>
          <w:noProof/>
        </w:rPr>
        <w:t xml:space="preserve">n </w:t>
      </w:r>
      <w:r w:rsidR="00A84F01">
        <w:rPr>
          <w:noProof/>
        </w:rPr>
        <w:t>h</w:t>
      </w:r>
      <w:r w:rsidR="00A84F01">
        <w:rPr>
          <w:noProof/>
        </w:rPr>
        <w:t>o</w:t>
      </w:r>
      <w:r w:rsidR="00A84F01">
        <w:rPr>
          <w:noProof/>
        </w:rPr>
        <w:t>w</w:t>
      </w:r>
      <w:r w:rsidR="00A84F01">
        <w:rPr>
          <w:noProof/>
        </w:rPr>
        <w:t xml:space="preserve"> </w:t>
      </w:r>
      <w:r w:rsidR="00A84F01">
        <w:rPr>
          <w:noProof/>
        </w:rPr>
        <w:t>t</w:t>
      </w:r>
      <w:r w:rsidR="00A84F01">
        <w:rPr>
          <w:noProof/>
        </w:rPr>
        <w:t>he</w:t>
      </w:r>
      <w:r w:rsidR="00A84F01">
        <w:rPr>
          <w:noProof/>
        </w:rPr>
        <w:t xml:space="preserve"> </w:t>
      </w:r>
      <w:r w:rsidR="00A84F01">
        <w:rPr>
          <w:noProof/>
        </w:rPr>
        <w:t>ne</w:t>
      </w:r>
      <w:r w:rsidR="00A84F01">
        <w:rPr>
          <w:noProof/>
        </w:rPr>
        <w:t>t</w:t>
      </w:r>
      <w:r w:rsidR="00A84F01">
        <w:rPr>
          <w:noProof/>
        </w:rPr>
        <w:t>w</w:t>
      </w:r>
      <w:r w:rsidR="00A84F01">
        <w:rPr>
          <w:noProof/>
        </w:rPr>
        <w:t>o</w:t>
      </w:r>
      <w:r w:rsidR="00A84F01">
        <w:rPr>
          <w:noProof/>
        </w:rPr>
        <w:t xml:space="preserve">rk </w:t>
      </w:r>
      <w:r w:rsidR="00A84F01">
        <w:rPr>
          <w:noProof/>
        </w:rPr>
        <w:t>i</w:t>
      </w:r>
      <w:r w:rsidR="00A84F01">
        <w:rPr>
          <w:noProof/>
        </w:rPr>
        <w:t>n</w:t>
      </w:r>
      <w:r w:rsidR="00A84F01">
        <w:rPr>
          <w:noProof/>
        </w:rPr>
        <w:t>ve</w:t>
      </w:r>
      <w:r w:rsidR="00A84F01">
        <w:rPr>
          <w:noProof/>
        </w:rPr>
        <w:t>n</w:t>
      </w:r>
      <w:r w:rsidR="00A84F01">
        <w:rPr>
          <w:noProof/>
        </w:rPr>
        <w:t>t</w:t>
      </w:r>
      <w:r w:rsidR="00A84F01">
        <w:rPr>
          <w:noProof/>
        </w:rPr>
        <w:t>o</w:t>
      </w:r>
      <w:r w:rsidR="00A84F01">
        <w:rPr>
          <w:noProof/>
        </w:rPr>
        <w:t>r</w:t>
      </w:r>
      <w:r w:rsidR="00A84F01">
        <w:rPr>
          <w:noProof/>
        </w:rPr>
        <w:t xml:space="preserve">y </w:t>
      </w:r>
      <w:r w:rsidR="00A84F01">
        <w:rPr>
          <w:noProof/>
        </w:rPr>
        <w:t>m</w:t>
      </w:r>
      <w:r w:rsidR="00A84F01">
        <w:rPr>
          <w:noProof/>
        </w:rPr>
        <w:t>a</w:t>
      </w:r>
      <w:r w:rsidR="00A84F01">
        <w:rPr>
          <w:noProof/>
        </w:rPr>
        <w:t>y</w:t>
      </w:r>
      <w:r w:rsidR="00A84F01">
        <w:rPr>
          <w:noProof/>
        </w:rPr>
        <w:t>be</w:t>
      </w:r>
      <w:r w:rsidR="00A84F01">
        <w:rPr>
          <w:noProof/>
        </w:rPr>
        <w:t xml:space="preserve"> </w:t>
      </w:r>
      <w:r w:rsidR="00A84F01">
        <w:rPr>
          <w:noProof/>
        </w:rPr>
        <w:t>p</w:t>
      </w:r>
      <w:r w:rsidR="00A84F01">
        <w:rPr>
          <w:noProof/>
        </w:rPr>
        <w:t>o</w:t>
      </w:r>
      <w:r w:rsidR="00A84F01">
        <w:rPr>
          <w:noProof/>
        </w:rPr>
        <w:t>p</w:t>
      </w:r>
      <w:r w:rsidR="00A84F01">
        <w:rPr>
          <w:noProof/>
        </w:rPr>
        <w:t>u</w:t>
      </w:r>
      <w:r w:rsidR="00A84F01">
        <w:rPr>
          <w:noProof/>
        </w:rPr>
        <w:t>l</w:t>
      </w:r>
      <w:r w:rsidR="00A84F01">
        <w:rPr>
          <w:noProof/>
        </w:rPr>
        <w:t>a</w:t>
      </w:r>
      <w:r w:rsidR="00A84F01">
        <w:rPr>
          <w:noProof/>
        </w:rPr>
        <w:t>t</w:t>
      </w:r>
      <w:r w:rsidR="00A84F01">
        <w:rPr>
          <w:noProof/>
        </w:rPr>
        <w:t>ed</w:t>
      </w:r>
      <w:r w:rsidR="00A84F01">
        <w:rPr>
          <w:noProof/>
        </w:rPr>
        <w:t xml:space="preserve">. </w:t>
      </w:r>
    </w:p>
    <w:p w14:paraId="454A5E51" w14:textId="1F927F3C" w:rsidR="00520B13" w:rsidRDefault="00A84F01">
      <w:pPr>
        <w:pStyle w:val="CommentText"/>
      </w:pPr>
      <w:r>
        <w:rPr>
          <w:noProof/>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E46141" w15:done="0"/>
  <w15:commentEx w15:paraId="3585CDC8" w15:done="0"/>
  <w15:commentEx w15:paraId="454A5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6141" w16cid:durableId="22109292"/>
  <w16cid:commentId w16cid:paraId="3585CDC8" w16cid:durableId="22109CA1"/>
  <w16cid:commentId w16cid:paraId="454A5E51" w16cid:durableId="22109F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4F8BA" w14:textId="77777777" w:rsidR="00A84F01" w:rsidRDefault="00A84F01">
      <w:r>
        <w:separator/>
      </w:r>
    </w:p>
  </w:endnote>
  <w:endnote w:type="continuationSeparator" w:id="0">
    <w:p w14:paraId="3DFC7AD1" w14:textId="77777777" w:rsidR="00A84F01" w:rsidRDefault="00A84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B07FD" w14:textId="372DDFDC" w:rsidR="00520B13" w:rsidRDefault="00520B13"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351" w:author="Daniel King" w:date="2020-03-09T09:59:00Z">
      <w:r>
        <w:rPr>
          <w:noProof/>
        </w:rPr>
        <w:instrText>3</w:instrText>
      </w:r>
    </w:ins>
    <w:ins w:id="352" w:author="Italo Busi" w:date="2020-03-04T16:13:00Z">
      <w:del w:id="353" w:author="Daniel King" w:date="2020-03-09T09:59:00Z">
        <w:r w:rsidDel="00405896">
          <w:rPr>
            <w:noProof/>
          </w:rPr>
          <w:delInstrText>3</w:delInstrText>
        </w:r>
      </w:del>
    </w:ins>
    <w:del w:id="354" w:author="Daniel King" w:date="2020-03-09T09:59:00Z">
      <w:r w:rsidDel="00405896">
        <w:rPr>
          <w:noProof/>
        </w:rPr>
        <w:delInstrText>10</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55" w:author="Daniel King" w:date="2020-03-09T09:59:00Z">
      <w:r>
        <w:rPr>
          <w:noProof/>
        </w:rPr>
        <w:instrText>3</w:instrText>
      </w:r>
    </w:ins>
    <w:ins w:id="356" w:author="Italo Busi" w:date="2020-03-04T16:13:00Z">
      <w:del w:id="357" w:author="Daniel King" w:date="2020-03-09T09:59:00Z">
        <w:r w:rsidDel="00405896">
          <w:rPr>
            <w:noProof/>
          </w:rPr>
          <w:delInstrText>3</w:delInstrText>
        </w:r>
      </w:del>
    </w:ins>
    <w:del w:id="358" w:author="Daniel King" w:date="2020-03-09T09:59:00Z">
      <w:r w:rsidDel="00405896">
        <w:rPr>
          <w:noProof/>
        </w:rPr>
        <w:delInstrText>10</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1B08B5">
      <w:rPr>
        <w:noProof/>
      </w:rPr>
      <w:instrText>September</w:instrText>
    </w:r>
    <w:r>
      <w:fldChar w:fldCharType="end"/>
    </w:r>
    <w:r>
      <w:instrText xml:space="preserve"> \* MERGEFORMAT </w:instrText>
    </w:r>
    <w:r>
      <w:fldChar w:fldCharType="separate"/>
    </w:r>
    <w:r w:rsidR="001B08B5">
      <w:rPr>
        <w:noProof/>
      </w:rPr>
      <w:instrText>September</w:instrText>
    </w:r>
    <w:r>
      <w:fldChar w:fldCharType="end"/>
    </w:r>
    <w:r>
      <w:instrText xml:space="preserve"> \* MERGEFORMAT </w:instrText>
    </w:r>
    <w:r>
      <w:fldChar w:fldCharType="separate"/>
    </w:r>
    <w:r w:rsidR="001B08B5">
      <w:rPr>
        <w:noProof/>
      </w:rPr>
      <w:t>September</w:t>
    </w:r>
    <w:r>
      <w:fldChar w:fldCharType="end"/>
    </w:r>
    <w:r>
      <w:t xml:space="preserve"> </w:t>
    </w:r>
    <w:r>
      <w:fldChar w:fldCharType="begin"/>
    </w:r>
    <w:r>
      <w:instrText xml:space="preserve"> SAVEDATE  \@ "d," </w:instrText>
    </w:r>
    <w:r>
      <w:fldChar w:fldCharType="separate"/>
    </w:r>
    <w:ins w:id="359" w:author="Daniel King" w:date="2020-03-09T09:59:00Z">
      <w:r>
        <w:rPr>
          <w:noProof/>
        </w:rPr>
        <w:t>4,</w:t>
      </w:r>
    </w:ins>
    <w:ins w:id="360" w:author="Italo Busi" w:date="2020-03-04T16:13:00Z">
      <w:del w:id="361" w:author="Daniel King" w:date="2020-03-09T09:59:00Z">
        <w:r w:rsidDel="00405896">
          <w:rPr>
            <w:noProof/>
          </w:rPr>
          <w:delText>4,</w:delText>
        </w:r>
      </w:del>
    </w:ins>
    <w:del w:id="362" w:author="Daniel King" w:date="2020-03-09T09:59:00Z">
      <w:r w:rsidDel="00405896">
        <w:rPr>
          <w:noProof/>
        </w:rPr>
        <w:delText>25,</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1B08B5">
      <w:rPr>
        <w:noProof/>
      </w:rPr>
      <w:t>2020</w:t>
    </w:r>
    <w:r>
      <w:fldChar w:fldCharType="end"/>
    </w:r>
    <w:r>
      <w:rPr>
        <w:rFonts w:cs="Times New Roman"/>
      </w:rPr>
      <w:tab/>
    </w:r>
    <w:r>
      <w:t xml:space="preserve">[Page </w:t>
    </w:r>
    <w:r>
      <w:fldChar w:fldCharType="begin"/>
    </w:r>
    <w:r>
      <w:instrText xml:space="preserve"> PAGE </w:instrText>
    </w:r>
    <w:r>
      <w:fldChar w:fldCharType="separate"/>
    </w:r>
    <w:r>
      <w:rPr>
        <w:noProof/>
      </w:rPr>
      <w:t>18</w:t>
    </w:r>
    <w:r>
      <w:fldChar w:fldCharType="end"/>
    </w:r>
    <w:r>
      <w:t>]</w:t>
    </w:r>
  </w:p>
  <w:p w14:paraId="7D0E4F7F" w14:textId="6440810C" w:rsidR="00520B13" w:rsidRDefault="00520B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1B05" w14:textId="77777777" w:rsidR="00520B13" w:rsidRDefault="00520B13" w:rsidP="00F410C4">
    <w:pPr>
      <w:pStyle w:val="Footer"/>
      <w:rPr>
        <w:highlight w:val="yellow"/>
      </w:rPr>
    </w:pPr>
  </w:p>
  <w:p w14:paraId="47394404" w14:textId="77777777" w:rsidR="00520B13" w:rsidRDefault="00520B13" w:rsidP="00F410C4">
    <w:pPr>
      <w:pStyle w:val="Footer"/>
      <w:rPr>
        <w:highlight w:val="yellow"/>
      </w:rPr>
    </w:pPr>
  </w:p>
  <w:p w14:paraId="7AF325F1" w14:textId="77777777" w:rsidR="00520B13" w:rsidRDefault="00520B13" w:rsidP="00F410C4">
    <w:pPr>
      <w:pStyle w:val="Footer"/>
      <w:rPr>
        <w:highlight w:val="yellow"/>
      </w:rPr>
    </w:pPr>
  </w:p>
  <w:p w14:paraId="5D037C3F" w14:textId="52A43569" w:rsidR="00520B13" w:rsidRDefault="00520B13"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375" w:author="Daniel King" w:date="2020-03-09T09:59:00Z">
      <w:r>
        <w:rPr>
          <w:noProof/>
        </w:rPr>
        <w:instrText>3</w:instrText>
      </w:r>
    </w:ins>
    <w:ins w:id="376" w:author="Italo Busi" w:date="2020-03-04T16:13:00Z">
      <w:del w:id="377" w:author="Daniel King" w:date="2020-03-09T09:59:00Z">
        <w:r w:rsidDel="00405896">
          <w:rPr>
            <w:noProof/>
          </w:rPr>
          <w:delInstrText>3</w:delInstrText>
        </w:r>
      </w:del>
    </w:ins>
    <w:del w:id="378" w:author="Daniel King" w:date="2020-03-09T09:59:00Z">
      <w:r w:rsidDel="00405896">
        <w:rPr>
          <w:noProof/>
        </w:rPr>
        <w:delInstrText>10</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79" w:author="Daniel King" w:date="2020-03-09T09:59:00Z">
      <w:r>
        <w:rPr>
          <w:noProof/>
        </w:rPr>
        <w:instrText>3</w:instrText>
      </w:r>
    </w:ins>
    <w:ins w:id="380" w:author="Italo Busi" w:date="2020-03-04T16:13:00Z">
      <w:del w:id="381" w:author="Daniel King" w:date="2020-03-09T09:59:00Z">
        <w:r w:rsidDel="00405896">
          <w:rPr>
            <w:noProof/>
          </w:rPr>
          <w:delInstrText>3</w:delInstrText>
        </w:r>
      </w:del>
    </w:ins>
    <w:del w:id="382" w:author="Daniel King" w:date="2020-03-09T09:59:00Z">
      <w:r w:rsidDel="00405896">
        <w:rPr>
          <w:noProof/>
        </w:rPr>
        <w:delInstrText>10</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1B08B5">
      <w:rPr>
        <w:noProof/>
      </w:rPr>
      <w:instrText>September</w:instrText>
    </w:r>
    <w:r>
      <w:fldChar w:fldCharType="end"/>
    </w:r>
    <w:r>
      <w:instrText xml:space="preserve"> \* MERGEFORMAT </w:instrText>
    </w:r>
    <w:r>
      <w:fldChar w:fldCharType="separate"/>
    </w:r>
    <w:r w:rsidR="001B08B5">
      <w:rPr>
        <w:noProof/>
      </w:rPr>
      <w:instrText>September</w:instrText>
    </w:r>
    <w:r>
      <w:fldChar w:fldCharType="end"/>
    </w:r>
    <w:r>
      <w:instrText xml:space="preserve"> \* MERGEFORMAT </w:instrText>
    </w:r>
    <w:r>
      <w:fldChar w:fldCharType="separate"/>
    </w:r>
    <w:r w:rsidR="001B08B5">
      <w:rPr>
        <w:noProof/>
      </w:rPr>
      <w:t>September</w:t>
    </w:r>
    <w:r>
      <w:fldChar w:fldCharType="end"/>
    </w:r>
    <w:r>
      <w:t xml:space="preserve"> </w:t>
    </w:r>
    <w:r>
      <w:fldChar w:fldCharType="begin"/>
    </w:r>
    <w:r>
      <w:instrText xml:space="preserve"> SAVEDATE  \@ "d," </w:instrText>
    </w:r>
    <w:r>
      <w:fldChar w:fldCharType="separate"/>
    </w:r>
    <w:ins w:id="383" w:author="Daniel King" w:date="2020-03-09T09:59:00Z">
      <w:r>
        <w:rPr>
          <w:noProof/>
        </w:rPr>
        <w:t>4,</w:t>
      </w:r>
    </w:ins>
    <w:ins w:id="384" w:author="Italo Busi" w:date="2020-03-04T16:13:00Z">
      <w:del w:id="385" w:author="Daniel King" w:date="2020-03-09T09:59:00Z">
        <w:r w:rsidDel="00405896">
          <w:rPr>
            <w:noProof/>
          </w:rPr>
          <w:delText>4,</w:delText>
        </w:r>
      </w:del>
    </w:ins>
    <w:del w:id="386" w:author="Daniel King" w:date="2020-03-09T09:59:00Z">
      <w:r w:rsidDel="00405896">
        <w:rPr>
          <w:noProof/>
        </w:rPr>
        <w:delText>25,</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1B08B5">
      <w:rPr>
        <w:noProof/>
      </w:rPr>
      <w:t>2020</w:t>
    </w:r>
    <w:r>
      <w:fldChar w:fldCharType="end"/>
    </w:r>
    <w:r>
      <w:tab/>
      <w:t xml:space="preserve">[Page </w:t>
    </w:r>
    <w:r>
      <w:fldChar w:fldCharType="begin"/>
    </w:r>
    <w:r>
      <w:instrText xml:space="preserve"> PAGE </w:instrText>
    </w:r>
    <w:r>
      <w:fldChar w:fldCharType="separate"/>
    </w:r>
    <w:r>
      <w:rPr>
        <w:noProof/>
      </w:rPr>
      <w:t>1</w:t>
    </w:r>
    <w:r>
      <w:fldChar w:fldCharType="end"/>
    </w:r>
    <w:r>
      <w:t>]</w:t>
    </w:r>
  </w:p>
  <w:p w14:paraId="69C253BA" w14:textId="740F5D13" w:rsidR="00520B13" w:rsidRDefault="00520B13"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F752E" w14:textId="77777777" w:rsidR="00A84F01" w:rsidRDefault="00A84F01">
      <w:r>
        <w:separator/>
      </w:r>
    </w:p>
  </w:footnote>
  <w:footnote w:type="continuationSeparator" w:id="0">
    <w:p w14:paraId="635A98A0" w14:textId="77777777" w:rsidR="00A84F01" w:rsidRDefault="00A84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8E662" w14:textId="224725FF" w:rsidR="00520B13" w:rsidRDefault="00520B13"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347" w:author="Daniel King" w:date="2020-03-09T09:59:00Z">
      <w:r>
        <w:rPr>
          <w:noProof/>
        </w:rPr>
        <w:t>March 2020</w:t>
      </w:r>
    </w:ins>
    <w:ins w:id="348" w:author="Italo Busi" w:date="2020-03-04T16:13:00Z">
      <w:del w:id="349" w:author="Daniel King" w:date="2020-03-09T09:59:00Z">
        <w:r w:rsidDel="00405896">
          <w:rPr>
            <w:noProof/>
          </w:rPr>
          <w:delText>March 2020</w:delText>
        </w:r>
      </w:del>
    </w:ins>
    <w:del w:id="350" w:author="Daniel King" w:date="2020-03-09T09:59:00Z">
      <w:r w:rsidDel="00405896">
        <w:rPr>
          <w:noProof/>
        </w:rPr>
        <w:delText>January 2020</w:delText>
      </w:r>
    </w:del>
    <w:r>
      <w:fldChar w:fldCharType="end"/>
    </w:r>
  </w:p>
  <w:p w14:paraId="49EB19EA" w14:textId="77777777" w:rsidR="00520B13" w:rsidRDefault="00520B13"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44487" w14:textId="77777777" w:rsidR="00520B13" w:rsidRDefault="00520B13" w:rsidP="00F410C4">
    <w:pPr>
      <w:pStyle w:val="Header"/>
      <w:rPr>
        <w:highlight w:val="yellow"/>
      </w:rPr>
    </w:pPr>
  </w:p>
  <w:p w14:paraId="7E35E760" w14:textId="77777777" w:rsidR="00520B13" w:rsidRDefault="00520B13" w:rsidP="00F410C4">
    <w:pPr>
      <w:pStyle w:val="Header"/>
      <w:rPr>
        <w:highlight w:val="yellow"/>
      </w:rPr>
    </w:pPr>
  </w:p>
  <w:p w14:paraId="74FA4323" w14:textId="77777777" w:rsidR="00520B13" w:rsidRDefault="00520B13" w:rsidP="00F410C4">
    <w:pPr>
      <w:pStyle w:val="Header"/>
    </w:pPr>
    <w:r w:rsidRPr="007064B6">
      <w:t>TEAS Working Group</w:t>
    </w:r>
    <w:r>
      <w:tab/>
    </w:r>
    <w:r w:rsidRPr="00F410C4">
      <w:tab/>
    </w:r>
    <w:r>
      <w:t xml:space="preserve">Fabio </w:t>
    </w:r>
    <w:r w:rsidRPr="007064B6">
      <w:t>Peruzzini</w:t>
    </w:r>
  </w:p>
  <w:p w14:paraId="3FEE79E5" w14:textId="77777777" w:rsidR="00520B13" w:rsidRDefault="00520B13" w:rsidP="00F410C4">
    <w:pPr>
      <w:pStyle w:val="Header"/>
    </w:pPr>
    <w:r>
      <w:t>Internet Draft</w:t>
    </w:r>
    <w:r>
      <w:tab/>
    </w:r>
    <w:r w:rsidRPr="00F410C4">
      <w:tab/>
    </w:r>
    <w:r>
      <w:t>TIM</w:t>
    </w:r>
  </w:p>
  <w:p w14:paraId="3AC71A7D" w14:textId="77777777" w:rsidR="00520B13" w:rsidRDefault="00520B13" w:rsidP="00F410C4">
    <w:pPr>
      <w:pStyle w:val="Header"/>
    </w:pPr>
    <w:r>
      <w:t xml:space="preserve">Intended status: </w:t>
    </w:r>
    <w:r>
      <w:rPr>
        <w:highlight w:val="yellow"/>
      </w:rPr>
      <w:t>Informational</w:t>
    </w:r>
    <w:r>
      <w:tab/>
    </w:r>
    <w:r>
      <w:tab/>
      <w:t>Italo Busi</w:t>
    </w:r>
  </w:p>
  <w:p w14:paraId="034FEE27" w14:textId="77777777" w:rsidR="00520B13" w:rsidRDefault="00520B13" w:rsidP="00F410C4">
    <w:pPr>
      <w:pStyle w:val="Header"/>
    </w:pPr>
    <w:r>
      <w:tab/>
    </w:r>
    <w:r>
      <w:tab/>
      <w:t>Huawei</w:t>
    </w:r>
  </w:p>
  <w:p w14:paraId="2C6FFF3F" w14:textId="77777777" w:rsidR="00520B13" w:rsidRDefault="00520B13" w:rsidP="00F410C4">
    <w:pPr>
      <w:pStyle w:val="Header"/>
    </w:pPr>
    <w:r>
      <w:tab/>
    </w:r>
    <w:r>
      <w:tab/>
      <w:t>Daniel King</w:t>
    </w:r>
  </w:p>
  <w:p w14:paraId="5F9FECC1" w14:textId="77777777" w:rsidR="00520B13" w:rsidRDefault="00520B13" w:rsidP="00F410C4">
    <w:pPr>
      <w:pStyle w:val="Header"/>
    </w:pPr>
    <w:r>
      <w:tab/>
    </w:r>
    <w:r>
      <w:tab/>
      <w:t>Old Dog Consulting</w:t>
    </w:r>
  </w:p>
  <w:p w14:paraId="154A82EE" w14:textId="77777777" w:rsidR="00520B13" w:rsidRDefault="00520B13" w:rsidP="00F410C4">
    <w:pPr>
      <w:pStyle w:val="Header"/>
    </w:pPr>
    <w:r>
      <w:tab/>
    </w:r>
    <w:r>
      <w:tab/>
      <w:t>Sergio Belotti</w:t>
    </w:r>
  </w:p>
  <w:p w14:paraId="668D9DA1" w14:textId="77777777" w:rsidR="00520B13" w:rsidRPr="00390C09" w:rsidRDefault="00520B13" w:rsidP="00F410C4">
    <w:pPr>
      <w:pStyle w:val="Header"/>
      <w:rPr>
        <w:lang w:val="en-GB"/>
      </w:rPr>
    </w:pPr>
    <w:r>
      <w:tab/>
    </w:r>
    <w:r>
      <w:tab/>
    </w:r>
    <w:r w:rsidRPr="00390C09">
      <w:rPr>
        <w:lang w:val="en-GB"/>
      </w:rPr>
      <w:t>Nokia</w:t>
    </w:r>
  </w:p>
  <w:p w14:paraId="61E51A07" w14:textId="77777777" w:rsidR="00520B13" w:rsidRPr="00390C09" w:rsidRDefault="00520B13" w:rsidP="00F410C4">
    <w:pPr>
      <w:pStyle w:val="Header"/>
      <w:rPr>
        <w:lang w:val="en-GB"/>
      </w:rPr>
    </w:pPr>
    <w:r w:rsidRPr="00390C09">
      <w:rPr>
        <w:lang w:val="en-GB"/>
      </w:rPr>
      <w:tab/>
    </w:r>
    <w:r w:rsidRPr="00390C09">
      <w:rPr>
        <w:lang w:val="en-GB"/>
      </w:rPr>
      <w:tab/>
      <w:t>Gabriele Galimberti</w:t>
    </w:r>
  </w:p>
  <w:p w14:paraId="2D247801" w14:textId="77777777" w:rsidR="00520B13" w:rsidRPr="00390C09" w:rsidRDefault="00520B13" w:rsidP="00F410C4">
    <w:pPr>
      <w:pStyle w:val="Header"/>
      <w:rPr>
        <w:lang w:val="en-GB"/>
      </w:rPr>
    </w:pPr>
    <w:r w:rsidRPr="00390C09">
      <w:rPr>
        <w:lang w:val="en-GB"/>
      </w:rPr>
      <w:tab/>
    </w:r>
    <w:r w:rsidRPr="00390C09">
      <w:rPr>
        <w:lang w:val="en-GB"/>
      </w:rPr>
      <w:tab/>
      <w:t>Cisco</w:t>
    </w:r>
  </w:p>
  <w:p w14:paraId="6B1C82B2" w14:textId="77777777" w:rsidR="00520B13" w:rsidRPr="00390C09" w:rsidRDefault="00520B13" w:rsidP="00F410C4">
    <w:pPr>
      <w:pStyle w:val="Header"/>
      <w:rPr>
        <w:lang w:val="en-GB"/>
      </w:rPr>
    </w:pPr>
  </w:p>
  <w:p w14:paraId="3FCED9AE" w14:textId="06E22315" w:rsidR="00520B13" w:rsidRDefault="00520B13"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3</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ins w:id="363" w:author="Daniel King" w:date="2020-03-09T09:59:00Z">
      <w:r>
        <w:rPr>
          <w:noProof/>
        </w:rPr>
        <w:instrText>3</w:instrText>
      </w:r>
    </w:ins>
    <w:ins w:id="364" w:author="Italo Busi" w:date="2020-03-04T16:13:00Z">
      <w:del w:id="365" w:author="Daniel King" w:date="2020-03-09T09:59:00Z">
        <w:r w:rsidDel="00405896">
          <w:rPr>
            <w:noProof/>
          </w:rPr>
          <w:delInstrText>3</w:delInstrText>
        </w:r>
      </w:del>
    </w:ins>
    <w:del w:id="366" w:author="Daniel King" w:date="2020-03-09T09:59:00Z">
      <w:r w:rsidDel="00405896">
        <w:rPr>
          <w:noProof/>
        </w:rPr>
        <w:delInstrText>10</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67" w:author="Daniel King" w:date="2020-03-09T09:59:00Z">
      <w:r>
        <w:rPr>
          <w:noProof/>
        </w:rPr>
        <w:instrText>3</w:instrText>
      </w:r>
    </w:ins>
    <w:ins w:id="368" w:author="Italo Busi" w:date="2020-03-04T16:13:00Z">
      <w:del w:id="369" w:author="Daniel King" w:date="2020-03-09T09:59:00Z">
        <w:r w:rsidDel="00405896">
          <w:rPr>
            <w:noProof/>
          </w:rPr>
          <w:delInstrText>3</w:delInstrText>
        </w:r>
      </w:del>
    </w:ins>
    <w:del w:id="370" w:author="Daniel King" w:date="2020-03-09T09:59:00Z">
      <w:r w:rsidDel="00405896">
        <w:rPr>
          <w:noProof/>
        </w:rPr>
        <w:delInstrText>10</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1B08B5">
      <w:rPr>
        <w:noProof/>
      </w:rPr>
      <w:instrText>September</w:instrText>
    </w:r>
    <w:r>
      <w:fldChar w:fldCharType="end"/>
    </w:r>
    <w:r>
      <w:instrText xml:space="preserve"> \* MERGEFORMAT </w:instrText>
    </w:r>
    <w:r>
      <w:fldChar w:fldCharType="separate"/>
    </w:r>
    <w:r w:rsidR="001B08B5">
      <w:rPr>
        <w:noProof/>
      </w:rPr>
      <w:instrText>September</w:instrText>
    </w:r>
    <w:r>
      <w:fldChar w:fldCharType="end"/>
    </w:r>
    <w:r>
      <w:instrText xml:space="preserve"> \* MERGEFORMAT </w:instrText>
    </w:r>
    <w:r>
      <w:fldChar w:fldCharType="separate"/>
    </w:r>
    <w:r w:rsidR="001B08B5">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1B08B5">
      <w:rPr>
        <w:noProof/>
      </w:rPr>
      <w:t>2020</w:t>
    </w:r>
    <w:r>
      <w:fldChar w:fldCharType="end"/>
    </w:r>
    <w:r>
      <w:tab/>
    </w:r>
    <w:r>
      <w:tab/>
    </w:r>
    <w:r>
      <w:fldChar w:fldCharType="begin"/>
    </w:r>
    <w:r>
      <w:instrText xml:space="preserve"> SAVEDATE  \@ "MMMM d, yyyy" </w:instrText>
    </w:r>
    <w:r>
      <w:fldChar w:fldCharType="separate"/>
    </w:r>
    <w:ins w:id="371" w:author="Daniel King" w:date="2020-03-09T09:59:00Z">
      <w:r>
        <w:rPr>
          <w:noProof/>
        </w:rPr>
        <w:t>March 4, 2020</w:t>
      </w:r>
    </w:ins>
    <w:ins w:id="372" w:author="Italo Busi" w:date="2020-03-04T16:13:00Z">
      <w:del w:id="373" w:author="Daniel King" w:date="2020-03-09T09:59:00Z">
        <w:r w:rsidDel="00405896">
          <w:rPr>
            <w:noProof/>
          </w:rPr>
          <w:delText>March 4, 2020</w:delText>
        </w:r>
      </w:del>
    </w:ins>
    <w:del w:id="374" w:author="Daniel King" w:date="2020-03-09T09:59:00Z">
      <w:r w:rsidDel="00405896">
        <w:rPr>
          <w:noProof/>
        </w:rPr>
        <w:delText>January 25, 2020</w:delText>
      </w:r>
    </w:del>
    <w:r>
      <w:fldChar w:fldCharType="end"/>
    </w:r>
  </w:p>
  <w:p w14:paraId="7D81BB27" w14:textId="77777777" w:rsidR="00520B13" w:rsidRDefault="00520B13" w:rsidP="00F410C4">
    <w:pPr>
      <w:pStyle w:val="Header"/>
    </w:pPr>
    <w:r>
      <w:tab/>
    </w:r>
  </w:p>
  <w:p w14:paraId="74F5CA4A" w14:textId="77777777" w:rsidR="00520B13" w:rsidRDefault="00520B13"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17"/>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1"/>
  </w:num>
  <w:num w:numId="17">
    <w:abstractNumId w:val="14"/>
  </w:num>
  <w:num w:numId="18">
    <w:abstractNumId w:val="14"/>
    <w:lvlOverride w:ilvl="0">
      <w:startOverride w:val="1"/>
    </w:lvlOverride>
  </w:num>
  <w:num w:numId="19">
    <w:abstractNumId w:val="20"/>
  </w:num>
  <w:num w:numId="20">
    <w:abstractNumId w:val="13"/>
  </w:num>
  <w:num w:numId="21">
    <w:abstractNumId w:val="14"/>
  </w:num>
  <w:num w:numId="22">
    <w:abstractNumId w:val="11"/>
  </w:num>
  <w:num w:numId="23">
    <w:abstractNumId w:val="12"/>
  </w:num>
  <w:num w:numId="24">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King">
    <w15:presenceInfo w15:providerId="None" w15:userId="Daniel King"/>
  </w15:person>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2FE8"/>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65F84"/>
    <w:rsid w:val="002706F6"/>
    <w:rsid w:val="002740CD"/>
    <w:rsid w:val="00275C44"/>
    <w:rsid w:val="00275E1F"/>
    <w:rsid w:val="0027759C"/>
    <w:rsid w:val="00277FAA"/>
    <w:rsid w:val="00287572"/>
    <w:rsid w:val="00291216"/>
    <w:rsid w:val="002917BD"/>
    <w:rsid w:val="00296D3F"/>
    <w:rsid w:val="002A707B"/>
    <w:rsid w:val="002A7904"/>
    <w:rsid w:val="002B1977"/>
    <w:rsid w:val="002B6872"/>
    <w:rsid w:val="002C1F42"/>
    <w:rsid w:val="002D2825"/>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3B82"/>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730F"/>
    <w:rsid w:val="003B114E"/>
    <w:rsid w:val="003B156D"/>
    <w:rsid w:val="003B3D19"/>
    <w:rsid w:val="003C429A"/>
    <w:rsid w:val="003C7575"/>
    <w:rsid w:val="003E12E5"/>
    <w:rsid w:val="003E249F"/>
    <w:rsid w:val="003F7DA5"/>
    <w:rsid w:val="004005D0"/>
    <w:rsid w:val="00405896"/>
    <w:rsid w:val="00415D34"/>
    <w:rsid w:val="004224A2"/>
    <w:rsid w:val="00426A67"/>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0B13"/>
    <w:rsid w:val="005254EF"/>
    <w:rsid w:val="005268A1"/>
    <w:rsid w:val="0052735F"/>
    <w:rsid w:val="00532C0A"/>
    <w:rsid w:val="005368B8"/>
    <w:rsid w:val="00544979"/>
    <w:rsid w:val="00557357"/>
    <w:rsid w:val="005613B7"/>
    <w:rsid w:val="005630EE"/>
    <w:rsid w:val="00564AA2"/>
    <w:rsid w:val="005676EB"/>
    <w:rsid w:val="00575149"/>
    <w:rsid w:val="00581197"/>
    <w:rsid w:val="00581409"/>
    <w:rsid w:val="0059017C"/>
    <w:rsid w:val="00595D86"/>
    <w:rsid w:val="00597ACE"/>
    <w:rsid w:val="005B1400"/>
    <w:rsid w:val="005B2F07"/>
    <w:rsid w:val="005B57D1"/>
    <w:rsid w:val="005B7B35"/>
    <w:rsid w:val="005C03FF"/>
    <w:rsid w:val="005C11CC"/>
    <w:rsid w:val="005C5912"/>
    <w:rsid w:val="005E13F3"/>
    <w:rsid w:val="005F1CB3"/>
    <w:rsid w:val="005F1D39"/>
    <w:rsid w:val="005F2B95"/>
    <w:rsid w:val="005F2CBA"/>
    <w:rsid w:val="005F461F"/>
    <w:rsid w:val="00605243"/>
    <w:rsid w:val="006148C6"/>
    <w:rsid w:val="006212DB"/>
    <w:rsid w:val="006227BF"/>
    <w:rsid w:val="006254F9"/>
    <w:rsid w:val="0062608B"/>
    <w:rsid w:val="00627811"/>
    <w:rsid w:val="006308F2"/>
    <w:rsid w:val="00633074"/>
    <w:rsid w:val="006343E2"/>
    <w:rsid w:val="0063752C"/>
    <w:rsid w:val="00642655"/>
    <w:rsid w:val="006472B9"/>
    <w:rsid w:val="006500C3"/>
    <w:rsid w:val="00657594"/>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64CF"/>
    <w:rsid w:val="007C75B3"/>
    <w:rsid w:val="007D1124"/>
    <w:rsid w:val="007D2F46"/>
    <w:rsid w:val="007D525E"/>
    <w:rsid w:val="007D61D1"/>
    <w:rsid w:val="007E33B0"/>
    <w:rsid w:val="007F7864"/>
    <w:rsid w:val="007F7886"/>
    <w:rsid w:val="007F7DB5"/>
    <w:rsid w:val="00803157"/>
    <w:rsid w:val="00803480"/>
    <w:rsid w:val="00803AE2"/>
    <w:rsid w:val="00804F21"/>
    <w:rsid w:val="008110F4"/>
    <w:rsid w:val="008122D3"/>
    <w:rsid w:val="00812F2F"/>
    <w:rsid w:val="0081357B"/>
    <w:rsid w:val="00823F55"/>
    <w:rsid w:val="00834330"/>
    <w:rsid w:val="00841760"/>
    <w:rsid w:val="00850297"/>
    <w:rsid w:val="00854265"/>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2F4F"/>
    <w:rsid w:val="008F7CEA"/>
    <w:rsid w:val="00900561"/>
    <w:rsid w:val="00903371"/>
    <w:rsid w:val="00906DA2"/>
    <w:rsid w:val="009077E0"/>
    <w:rsid w:val="00913503"/>
    <w:rsid w:val="00915D0D"/>
    <w:rsid w:val="0091607B"/>
    <w:rsid w:val="00924B0B"/>
    <w:rsid w:val="0092641E"/>
    <w:rsid w:val="00936A66"/>
    <w:rsid w:val="00937E3A"/>
    <w:rsid w:val="009439D8"/>
    <w:rsid w:val="00945E70"/>
    <w:rsid w:val="009473D2"/>
    <w:rsid w:val="00967E52"/>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D59D1"/>
    <w:rsid w:val="009E0865"/>
    <w:rsid w:val="009E2406"/>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404D4"/>
    <w:rsid w:val="00A41241"/>
    <w:rsid w:val="00A41519"/>
    <w:rsid w:val="00A43372"/>
    <w:rsid w:val="00A454F5"/>
    <w:rsid w:val="00A47C47"/>
    <w:rsid w:val="00A53AB9"/>
    <w:rsid w:val="00A540EA"/>
    <w:rsid w:val="00A5738F"/>
    <w:rsid w:val="00A65A11"/>
    <w:rsid w:val="00A7014C"/>
    <w:rsid w:val="00A71BE4"/>
    <w:rsid w:val="00A73565"/>
    <w:rsid w:val="00A7613F"/>
    <w:rsid w:val="00A8355A"/>
    <w:rsid w:val="00A84F01"/>
    <w:rsid w:val="00A902EA"/>
    <w:rsid w:val="00A91C7F"/>
    <w:rsid w:val="00A95721"/>
    <w:rsid w:val="00AA6E08"/>
    <w:rsid w:val="00AB1302"/>
    <w:rsid w:val="00AB6AC6"/>
    <w:rsid w:val="00AC0BDB"/>
    <w:rsid w:val="00AC1076"/>
    <w:rsid w:val="00AD7D5D"/>
    <w:rsid w:val="00AE009F"/>
    <w:rsid w:val="00AE0541"/>
    <w:rsid w:val="00AE084D"/>
    <w:rsid w:val="00AE0B88"/>
    <w:rsid w:val="00AE3361"/>
    <w:rsid w:val="00AE33E0"/>
    <w:rsid w:val="00AF3B48"/>
    <w:rsid w:val="00B016B1"/>
    <w:rsid w:val="00B01DFE"/>
    <w:rsid w:val="00B05D40"/>
    <w:rsid w:val="00B06B29"/>
    <w:rsid w:val="00B11E11"/>
    <w:rsid w:val="00B1456D"/>
    <w:rsid w:val="00B2129D"/>
    <w:rsid w:val="00B21B97"/>
    <w:rsid w:val="00B2624A"/>
    <w:rsid w:val="00B3007E"/>
    <w:rsid w:val="00B317B5"/>
    <w:rsid w:val="00B3240B"/>
    <w:rsid w:val="00B35499"/>
    <w:rsid w:val="00B40C03"/>
    <w:rsid w:val="00B418B3"/>
    <w:rsid w:val="00B51104"/>
    <w:rsid w:val="00B52F7E"/>
    <w:rsid w:val="00B53118"/>
    <w:rsid w:val="00B53579"/>
    <w:rsid w:val="00B54EF7"/>
    <w:rsid w:val="00B62498"/>
    <w:rsid w:val="00B6754D"/>
    <w:rsid w:val="00B73BDC"/>
    <w:rsid w:val="00B82D03"/>
    <w:rsid w:val="00B9087D"/>
    <w:rsid w:val="00B918AD"/>
    <w:rsid w:val="00B93C90"/>
    <w:rsid w:val="00B94FF9"/>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845E5"/>
    <w:rsid w:val="00C86727"/>
    <w:rsid w:val="00C90205"/>
    <w:rsid w:val="00C90F82"/>
    <w:rsid w:val="00C93CE6"/>
    <w:rsid w:val="00C95C21"/>
    <w:rsid w:val="00C963D9"/>
    <w:rsid w:val="00C97092"/>
    <w:rsid w:val="00C9774F"/>
    <w:rsid w:val="00CA0E16"/>
    <w:rsid w:val="00CA6987"/>
    <w:rsid w:val="00CB7817"/>
    <w:rsid w:val="00CC4069"/>
    <w:rsid w:val="00CD499C"/>
    <w:rsid w:val="00CE150A"/>
    <w:rsid w:val="00CE1E9B"/>
    <w:rsid w:val="00CE3D3D"/>
    <w:rsid w:val="00CE4377"/>
    <w:rsid w:val="00CF0B71"/>
    <w:rsid w:val="00CF3625"/>
    <w:rsid w:val="00CF60A5"/>
    <w:rsid w:val="00CF685A"/>
    <w:rsid w:val="00CF7C74"/>
    <w:rsid w:val="00D127FF"/>
    <w:rsid w:val="00D15777"/>
    <w:rsid w:val="00D2158F"/>
    <w:rsid w:val="00D25E62"/>
    <w:rsid w:val="00D26534"/>
    <w:rsid w:val="00D2736B"/>
    <w:rsid w:val="00D3662B"/>
    <w:rsid w:val="00D37305"/>
    <w:rsid w:val="00D37D2D"/>
    <w:rsid w:val="00D41291"/>
    <w:rsid w:val="00D43020"/>
    <w:rsid w:val="00D4322A"/>
    <w:rsid w:val="00D45E14"/>
    <w:rsid w:val="00D574B3"/>
    <w:rsid w:val="00D60B40"/>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B0170"/>
    <w:rsid w:val="00DB1636"/>
    <w:rsid w:val="00DB6399"/>
    <w:rsid w:val="00DC09AA"/>
    <w:rsid w:val="00DC212D"/>
    <w:rsid w:val="00DC520D"/>
    <w:rsid w:val="00DC5824"/>
    <w:rsid w:val="00DC614E"/>
    <w:rsid w:val="00DC7D14"/>
    <w:rsid w:val="00DD26D8"/>
    <w:rsid w:val="00DE12AA"/>
    <w:rsid w:val="00DF143C"/>
    <w:rsid w:val="00DF6FA9"/>
    <w:rsid w:val="00DF7715"/>
    <w:rsid w:val="00DF7911"/>
    <w:rsid w:val="00E05D4B"/>
    <w:rsid w:val="00E128EB"/>
    <w:rsid w:val="00E134C8"/>
    <w:rsid w:val="00E22797"/>
    <w:rsid w:val="00E254CE"/>
    <w:rsid w:val="00E25F78"/>
    <w:rsid w:val="00E326DD"/>
    <w:rsid w:val="00E3381D"/>
    <w:rsid w:val="00E347B6"/>
    <w:rsid w:val="00E42CB0"/>
    <w:rsid w:val="00E827ED"/>
    <w:rsid w:val="00E82866"/>
    <w:rsid w:val="00E84240"/>
    <w:rsid w:val="00E843A6"/>
    <w:rsid w:val="00E85F3E"/>
    <w:rsid w:val="00E863F1"/>
    <w:rsid w:val="00E87DEC"/>
    <w:rsid w:val="00E90CCE"/>
    <w:rsid w:val="00E915FE"/>
    <w:rsid w:val="00E95C5A"/>
    <w:rsid w:val="00E95FB7"/>
    <w:rsid w:val="00E96A9C"/>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317DA"/>
    <w:rsid w:val="00F33CC7"/>
    <w:rsid w:val="00F35EE7"/>
    <w:rsid w:val="00F410C4"/>
    <w:rsid w:val="00F56B61"/>
    <w:rsid w:val="00F64DCE"/>
    <w:rsid w:val="00F8116F"/>
    <w:rsid w:val="00F837F0"/>
    <w:rsid w:val="00F84E1E"/>
    <w:rsid w:val="00F86EF4"/>
    <w:rsid w:val="00F91EC9"/>
    <w:rsid w:val="00F97768"/>
    <w:rsid w:val="00FA2E27"/>
    <w:rsid w:val="00FA2EF5"/>
    <w:rsid w:val="00FA7437"/>
    <w:rsid w:val="00FC1076"/>
    <w:rsid w:val="00FC3C72"/>
    <w:rsid w:val="00FC505F"/>
    <w:rsid w:val="00FC576E"/>
    <w:rsid w:val="00FC6ADF"/>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rsid w:val="005F2CBA"/>
    <w:pPr>
      <w:spacing w:line="240" w:lineRule="auto"/>
    </w:pPr>
    <w:rPr>
      <w:sz w:val="20"/>
      <w:szCs w:val="20"/>
    </w:rPr>
  </w:style>
  <w:style w:type="character" w:customStyle="1" w:styleId="CommentTextChar">
    <w:name w:val="Comment Text Char"/>
    <w:basedOn w:val="DefaultParagraphFont"/>
    <w:link w:val="CommentText"/>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ools.ietf.org/html/draft-lee-teas-actn-poi-applicability-0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niel@olddog.co.uk" TargetMode="External"/><Relationship Id="rId18" Type="http://schemas.openxmlformats.org/officeDocument/2006/relationships/hyperlink" Target="mailto:jeff.bouquier@vodafone.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wcorreia@timbrasil.com.b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zhengyanlei@chinaunicom.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bio.peruzzini@telecomitalia.it"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ggalimbe@cisco.com"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sergio.belotti@nokia.com"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F3E52-8201-46FE-AB50-0314651B7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53</TotalTime>
  <Pages>18</Pages>
  <Words>5017</Words>
  <Characters>28597</Characters>
  <Application>Microsoft Office Word</Application>
  <DocSecurity>0</DocSecurity>
  <Lines>238</Lines>
  <Paragraphs>67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33547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Daniel King</cp:lastModifiedBy>
  <cp:revision>12</cp:revision>
  <cp:lastPrinted>2019-10-31T13:10:00Z</cp:lastPrinted>
  <dcterms:created xsi:type="dcterms:W3CDTF">2020-03-09T10:12:00Z</dcterms:created>
  <dcterms:modified xsi:type="dcterms:W3CDTF">2020-03-09T11:06:00Z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1540306278</vt:lpwstr>
  </property>
  <property fmtid="{D5CDD505-2E9C-101B-9397-08002B2CF9AE}" pid="6" name="MSIP_Label_0359f705-2ba0-454b-9cfc-6ce5bcaac040_Enabled">
    <vt:lpwstr>True</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Owner">
    <vt:lpwstr>jeff.bouquier@vodafone.com</vt:lpwstr>
  </property>
  <property fmtid="{D5CDD505-2E9C-101B-9397-08002B2CF9AE}" pid="9" name="MSIP_Label_0359f705-2ba0-454b-9cfc-6ce5bcaac040_SetDate">
    <vt:lpwstr>2019-10-31T09:56:25.5088071Z</vt:lpwstr>
  </property>
  <property fmtid="{D5CDD505-2E9C-101B-9397-08002B2CF9AE}" pid="10" name="MSIP_Label_0359f705-2ba0-454b-9cfc-6ce5bcaac040_Name">
    <vt:lpwstr>C2 General</vt:lpwstr>
  </property>
  <property fmtid="{D5CDD505-2E9C-101B-9397-08002B2CF9AE}" pid="11" name="MSIP_Label_0359f705-2ba0-454b-9cfc-6ce5bcaac040_Application">
    <vt:lpwstr>Microsoft Azure Information Protection</vt:lpwstr>
  </property>
  <property fmtid="{D5CDD505-2E9C-101B-9397-08002B2CF9AE}" pid="12" name="MSIP_Label_0359f705-2ba0-454b-9cfc-6ce5bcaac040_Extended_MSFT_Method">
    <vt:lpwstr>Automatic</vt:lpwstr>
  </property>
  <property fmtid="{D5CDD505-2E9C-101B-9397-08002B2CF9AE}" pid="13" name="Sensitivity">
    <vt:lpwstr>C2 General</vt:lpwstr>
  </property>
</Properties>
</file>